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C97" w:rsidRPr="00634C97" w:rsidRDefault="00DA1FE2" w:rsidP="00155AC9">
      <w:pPr>
        <w:spacing w:after="0"/>
        <w:rPr>
          <w:sz w:val="20"/>
          <w:szCs w:val="20"/>
          <w:highlight w:val="yellow"/>
        </w:rPr>
      </w:pPr>
      <w:r>
        <w:rPr>
          <w:noProof/>
          <w:sz w:val="20"/>
          <w:szCs w:val="20"/>
        </w:rPr>
        <w:pict>
          <v:group id="_x0000_s1053" style="position:absolute;margin-left:102.25pt;margin-top:.75pt;width:307.9pt;height:262.95pt;z-index:251677696" coordorigin="3485,2531" coordsize="6158,5259"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034" type="#_x0000_t116" style="position:absolute;left:5852;top:2531;width:1620;height:540">
              <v:textbox style="mso-next-textbox:#_x0000_s1034">
                <w:txbxContent>
                  <w:p w:rsidR="001C6FB6" w:rsidRDefault="001C6FB6" w:rsidP="001C6FB6">
                    <w:pPr>
                      <w:jc w:val="center"/>
                    </w:pPr>
                    <w:r>
                      <w:t>Start</w:t>
                    </w:r>
                  </w:p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35" type="#_x0000_t111" style="position:absolute;left:5672;top:3535;width:1800;height:526">
              <v:textbox style="mso-next-textbox:#_x0000_s1035">
                <w:txbxContent>
                  <w:p w:rsidR="001C6FB6" w:rsidRDefault="001C6FB6" w:rsidP="001C6FB6">
                    <w:pPr>
                      <w:jc w:val="center"/>
                    </w:pPr>
                    <w:r>
                      <w:t>Read A, B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36" type="#_x0000_t110" style="position:absolute;left:5852;top:4410;width:1497;height:1233">
              <v:textbox style="mso-next-textbox:#_x0000_s1036">
                <w:txbxContent>
                  <w:p w:rsidR="001C6FB6" w:rsidRDefault="001C6FB6" w:rsidP="001C6FB6">
                    <w:r>
                      <w:t>Is A&gt;B?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37" type="#_x0000_t109" style="position:absolute;left:3485;top:5741;width:1440;height:720">
              <v:textbox style="mso-next-textbox:#_x0000_s1037">
                <w:txbxContent>
                  <w:p w:rsidR="001C6FB6" w:rsidRDefault="001C6FB6" w:rsidP="001C6FB6">
                    <w:r>
                      <w:t>Display B</w:t>
                    </w:r>
                  </w:p>
                </w:txbxContent>
              </v:textbox>
            </v:shape>
            <v:shape id="_x0000_s1038" type="#_x0000_t109" style="position:absolute;left:8203;top:5643;width:1440;height:720">
              <v:textbox style="mso-next-textbox:#_x0000_s1038">
                <w:txbxContent>
                  <w:p w:rsidR="001C6FB6" w:rsidRDefault="001C6FB6" w:rsidP="001C6FB6">
                    <w:r>
                      <w:t>Display A</w:t>
                    </w:r>
                  </w:p>
                </w:txbxContent>
              </v:textbox>
            </v:shape>
            <v:shape id="_x0000_s1039" type="#_x0000_t116" style="position:absolute;left:5865;top:7250;width:1260;height:540">
              <v:textbox style="mso-next-textbox:#_x0000_s1039">
                <w:txbxContent>
                  <w:p w:rsidR="001C6FB6" w:rsidRDefault="001C6FB6" w:rsidP="001C6FB6">
                    <w:pPr>
                      <w:jc w:val="center"/>
                    </w:pPr>
                    <w:r>
                      <w:t>Stop</w:t>
                    </w:r>
                  </w:p>
                </w:txbxContent>
              </v:textbox>
            </v:shape>
            <v:oval id="_x0000_s1040" style="position:absolute;left:6240;top:6565;width:428;height:389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1" type="#_x0000_t32" style="position:absolute;left:6577;top:3071;width:13;height:464" o:connectortype="straight">
              <v:stroke endarrow="block"/>
            </v:shape>
            <v:shape id="_x0000_s1042" type="#_x0000_t32" style="position:absolute;left:6590;top:4061;width:0;height:349" o:connectortype="straight">
              <v:stroke endarrow="block"/>
            </v:shape>
            <v:shape id="_x0000_s1044" type="#_x0000_t32" style="position:absolute;left:4229;top:5034;width:0;height:707" o:connectortype="straight">
              <v:stroke endarrow="block"/>
            </v:shape>
            <v:shape id="_x0000_s1045" type="#_x0000_t32" style="position:absolute;left:4229;top:5034;width:1623;height:0;flip:x" o:connectortype="straight"/>
            <v:shape id="_x0000_s1046" type="#_x0000_t32" style="position:absolute;left:7349;top:5034;width:1447;height:0" o:connectortype="straight"/>
            <v:shape id="_x0000_s1047" type="#_x0000_t32" style="position:absolute;left:8796;top:5034;width:0;height:609" o:connectortype="straight">
              <v:stroke endarrow="block"/>
            </v:shape>
            <v:shape id="_x0000_s1049" type="#_x0000_t32" style="position:absolute;left:8861;top:6363;width:13;height:435" o:connectortype="straight"/>
            <v:shape id="_x0000_s1050" type="#_x0000_t32" style="position:absolute;left:4229;top:6798;width:2011;height:0" o:connectortype="straight">
              <v:stroke endarrow="block"/>
            </v:shape>
            <v:shape id="_x0000_s1051" type="#_x0000_t32" style="position:absolute;left:6668;top:6798;width:2206;height:0;flip:x" o:connectortype="straight">
              <v:stroke endarrow="block"/>
            </v:shape>
            <v:shape id="_x0000_s1052" type="#_x0000_t32" style="position:absolute;left:6448;top:6954;width:0;height:349" o:connectortype="straight">
              <v:stroke endarrow="block"/>
            </v:shape>
          </v:group>
        </w:pict>
      </w:r>
      <w:r w:rsidR="00634C97" w:rsidRPr="00634C97">
        <w:rPr>
          <w:sz w:val="20"/>
          <w:szCs w:val="20"/>
          <w:highlight w:val="yellow"/>
        </w:rPr>
        <w:t>CHAPTER 4</w:t>
      </w:r>
    </w:p>
    <w:p w:rsidR="0012715E" w:rsidRDefault="0012715E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Pg 4.8</w:t>
      </w:r>
    </w:p>
    <w:p w:rsidR="0012715E" w:rsidRDefault="001C6FB6" w:rsidP="00155AC9">
      <w:pPr>
        <w:spacing w:after="0"/>
        <w:rPr>
          <w:sz w:val="20"/>
          <w:szCs w:val="20"/>
        </w:rPr>
      </w:pPr>
      <w:del w:id="0" w:author="RAJ" w:date="2016-07-20T10:03:00Z">
        <w:r w:rsidDel="001C6FB6">
          <w:rPr>
            <w:noProof/>
            <w:sz w:val="20"/>
            <w:szCs w:val="20"/>
          </w:rPr>
          <w:pict>
            <v:shape id="_x0000_s1043" type="#_x0000_t32" style="position:absolute;margin-left:126.25pt;margin-top:5pt;width:13.2pt;height:.05pt;flip:x;z-index:251667456" o:connectortype="straight">
              <v:stroke endarrow="block"/>
            </v:shape>
          </w:pict>
        </w:r>
      </w:del>
      <w:r w:rsidR="0012715E">
        <w:rPr>
          <w:sz w:val="20"/>
          <w:szCs w:val="20"/>
        </w:rPr>
        <w:t xml:space="preserve">Example-connector </w:t>
      </w:r>
      <w:commentRangeStart w:id="1"/>
      <w:r w:rsidR="0012715E">
        <w:rPr>
          <w:sz w:val="20"/>
          <w:szCs w:val="20"/>
        </w:rPr>
        <w:t>missing.</w:t>
      </w:r>
      <w:commentRangeEnd w:id="1"/>
      <w:r w:rsidR="00634C97">
        <w:rPr>
          <w:rStyle w:val="CommentReference"/>
        </w:rPr>
        <w:commentReference w:id="1"/>
      </w:r>
    </w:p>
    <w:p w:rsidR="0065371A" w:rsidRDefault="0065371A" w:rsidP="00155AC9">
      <w:pPr>
        <w:spacing w:after="0"/>
        <w:rPr>
          <w:sz w:val="20"/>
          <w:szCs w:val="20"/>
        </w:rPr>
      </w:pPr>
    </w:p>
    <w:p w:rsidR="004A110C" w:rsidRDefault="004A110C" w:rsidP="00155AC9">
      <w:pPr>
        <w:spacing w:after="0"/>
        <w:rPr>
          <w:ins w:id="2" w:author="RAJ" w:date="2016-07-20T09:57:00Z"/>
          <w:sz w:val="20"/>
          <w:szCs w:val="20"/>
        </w:rPr>
      </w:pPr>
    </w:p>
    <w:p w:rsidR="001C6FB6" w:rsidRDefault="001C6FB6" w:rsidP="001C6FB6">
      <w:pPr>
        <w:spacing w:after="0"/>
        <w:jc w:val="center"/>
        <w:rPr>
          <w:ins w:id="3" w:author="RAJ" w:date="2016-07-20T09:57:00Z"/>
          <w:sz w:val="20"/>
          <w:szCs w:val="20"/>
        </w:rPr>
        <w:pPrChange w:id="4" w:author="RAJ" w:date="2016-07-20T09:57:00Z">
          <w:pPr>
            <w:spacing w:after="0"/>
          </w:pPr>
        </w:pPrChange>
      </w:pPr>
    </w:p>
    <w:p w:rsidR="001C6FB6" w:rsidRDefault="001C6FB6" w:rsidP="00155AC9">
      <w:pPr>
        <w:spacing w:after="0"/>
        <w:rPr>
          <w:ins w:id="5" w:author="RAJ" w:date="2016-07-20T09:57:00Z"/>
          <w:sz w:val="20"/>
          <w:szCs w:val="20"/>
        </w:rPr>
      </w:pPr>
    </w:p>
    <w:p w:rsidR="001C6FB6" w:rsidRDefault="001C6FB6" w:rsidP="00155AC9">
      <w:pPr>
        <w:spacing w:after="0"/>
        <w:rPr>
          <w:ins w:id="6" w:author="RAJ" w:date="2016-07-20T09:57:00Z"/>
          <w:sz w:val="20"/>
          <w:szCs w:val="20"/>
        </w:rPr>
      </w:pPr>
    </w:p>
    <w:p w:rsidR="001C6FB6" w:rsidRDefault="001C6FB6" w:rsidP="001C6FB6">
      <w:pPr>
        <w:spacing w:after="0"/>
        <w:jc w:val="center"/>
        <w:rPr>
          <w:ins w:id="7" w:author="RAJ" w:date="2016-07-20T09:57:00Z"/>
          <w:sz w:val="20"/>
          <w:szCs w:val="20"/>
        </w:rPr>
        <w:pPrChange w:id="8" w:author="RAJ" w:date="2016-07-20T09:58:00Z">
          <w:pPr>
            <w:spacing w:after="0"/>
          </w:pPr>
        </w:pPrChange>
      </w:pPr>
    </w:p>
    <w:p w:rsidR="001C6FB6" w:rsidRDefault="001C6FB6" w:rsidP="00155AC9">
      <w:pPr>
        <w:spacing w:after="0"/>
        <w:rPr>
          <w:ins w:id="9" w:author="RAJ" w:date="2016-07-20T09:57:00Z"/>
          <w:sz w:val="20"/>
          <w:szCs w:val="20"/>
        </w:rPr>
      </w:pPr>
    </w:p>
    <w:p w:rsidR="001C6FB6" w:rsidRDefault="001C6FB6" w:rsidP="00155AC9">
      <w:pPr>
        <w:spacing w:after="0"/>
        <w:rPr>
          <w:ins w:id="10" w:author="RAJ" w:date="2016-07-20T09:57:00Z"/>
          <w:sz w:val="20"/>
          <w:szCs w:val="20"/>
        </w:rPr>
      </w:pPr>
    </w:p>
    <w:p w:rsidR="001C6FB6" w:rsidRDefault="001C6FB6" w:rsidP="001C6FB6">
      <w:pPr>
        <w:spacing w:after="0"/>
        <w:jc w:val="center"/>
        <w:rPr>
          <w:ins w:id="11" w:author="RAJ" w:date="2016-07-20T09:57:00Z"/>
          <w:sz w:val="20"/>
          <w:szCs w:val="20"/>
        </w:rPr>
        <w:pPrChange w:id="12" w:author="RAJ" w:date="2016-07-20T09:59:00Z">
          <w:pPr>
            <w:spacing w:after="0"/>
          </w:pPr>
        </w:pPrChange>
      </w:pPr>
    </w:p>
    <w:p w:rsidR="001C6FB6" w:rsidRDefault="001C6FB6" w:rsidP="00155AC9">
      <w:pPr>
        <w:spacing w:after="0"/>
        <w:rPr>
          <w:ins w:id="13" w:author="RAJ" w:date="2016-07-20T09:57:00Z"/>
          <w:sz w:val="20"/>
          <w:szCs w:val="20"/>
        </w:rPr>
      </w:pPr>
    </w:p>
    <w:p w:rsidR="001C6FB6" w:rsidRDefault="001C6FB6" w:rsidP="00155AC9">
      <w:pPr>
        <w:spacing w:after="0"/>
        <w:rPr>
          <w:ins w:id="14" w:author="RAJ" w:date="2016-07-20T09:57:00Z"/>
          <w:sz w:val="20"/>
          <w:szCs w:val="20"/>
        </w:rPr>
      </w:pPr>
    </w:p>
    <w:p w:rsidR="001C6FB6" w:rsidRDefault="00DA1FE2" w:rsidP="00155AC9">
      <w:pPr>
        <w:spacing w:after="0"/>
        <w:rPr>
          <w:ins w:id="15" w:author="RAJ" w:date="2016-07-20T09:57:00Z"/>
          <w:sz w:val="20"/>
          <w:szCs w:val="20"/>
        </w:rPr>
      </w:pPr>
      <w:r>
        <w:rPr>
          <w:noProof/>
          <w:sz w:val="20"/>
          <w:szCs w:val="20"/>
        </w:rPr>
        <w:pict>
          <v:shape id="_x0000_s1048" type="#_x0000_t32" style="position:absolute;margin-left:139.45pt;margin-top:.7pt;width:0;height:16.85pt;z-index:251672576" o:connectortype="straight"/>
        </w:pict>
      </w:r>
    </w:p>
    <w:p w:rsidR="001C6FB6" w:rsidRDefault="001C6FB6" w:rsidP="00155AC9">
      <w:pPr>
        <w:spacing w:after="0"/>
        <w:rPr>
          <w:ins w:id="16" w:author="RAJ" w:date="2016-07-20T09:57:00Z"/>
          <w:sz w:val="20"/>
          <w:szCs w:val="20"/>
        </w:rPr>
      </w:pPr>
    </w:p>
    <w:p w:rsidR="001C6FB6" w:rsidDel="00DA1FE2" w:rsidRDefault="001C6FB6" w:rsidP="00155AC9">
      <w:pPr>
        <w:spacing w:after="0"/>
        <w:rPr>
          <w:del w:id="17" w:author="RAJ" w:date="2016-07-20T10:17:00Z"/>
          <w:sz w:val="20"/>
          <w:szCs w:val="20"/>
        </w:rPr>
      </w:pPr>
    </w:p>
    <w:p w:rsidR="004A110C" w:rsidDel="00DA1FE2" w:rsidRDefault="004A110C" w:rsidP="00155AC9">
      <w:pPr>
        <w:spacing w:after="0"/>
        <w:rPr>
          <w:del w:id="18" w:author="RAJ" w:date="2016-07-20T10:16:00Z"/>
          <w:sz w:val="20"/>
          <w:szCs w:val="20"/>
        </w:rPr>
      </w:pPr>
    </w:p>
    <w:p w:rsidR="00B778A2" w:rsidRPr="00634C97" w:rsidRDefault="0012715E" w:rsidP="00155AC9">
      <w:pPr>
        <w:spacing w:after="0"/>
        <w:rPr>
          <w:sz w:val="20"/>
          <w:szCs w:val="20"/>
          <w:highlight w:val="yellow"/>
        </w:rPr>
      </w:pPr>
      <w:r w:rsidRPr="00634C97">
        <w:rPr>
          <w:sz w:val="20"/>
          <w:szCs w:val="20"/>
          <w:highlight w:val="yellow"/>
        </w:rPr>
        <w:t>CHAPTER 5: PROBLEM SOLVING EXAMPLES</w:t>
      </w:r>
    </w:p>
    <w:p w:rsidR="00B778A2" w:rsidRDefault="00B778A2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Pg 5.3</w:t>
      </w:r>
    </w:p>
    <w:p w:rsidR="00B778A2" w:rsidRDefault="00B778A2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Flow chart:</w:t>
      </w:r>
    </w:p>
    <w:p w:rsidR="00B778A2" w:rsidRDefault="00B778A2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No arrow should indicate above print net salary.</w:t>
      </w:r>
    </w:p>
    <w:p w:rsidR="00A07E2D" w:rsidRDefault="00A07E2D" w:rsidP="00155AC9">
      <w:pPr>
        <w:spacing w:after="0"/>
        <w:rPr>
          <w:sz w:val="20"/>
          <w:szCs w:val="20"/>
        </w:rPr>
      </w:pPr>
    </w:p>
    <w:p w:rsidR="00A07E2D" w:rsidRDefault="00772695" w:rsidP="00155AC9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pict>
          <v:oval id="Oval 3" o:spid="_x0000_s1218" style="position:absolute;margin-left:178.35pt;margin-top:1.8pt;width:58.5pt;height:31.7pt;z-index:251894784" o:regroupid="2" fillcolor="#9cbee0" strokecolor="#739cc3" strokeweight="1.25pt">
            <v:fill color2="#bbd5f0" type="gradient">
              <o:fill v:ext="view" type="gradientUnscaled"/>
            </v:fill>
            <v:textbox style="mso-next-textbox:#Oval 3">
              <w:txbxContent>
                <w:p w:rsidR="00A07E2D" w:rsidRDefault="00A07E2D" w:rsidP="00A07E2D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Start</w:t>
                  </w:r>
                </w:p>
              </w:txbxContent>
            </v:textbox>
          </v:oval>
        </w:pict>
      </w:r>
    </w:p>
    <w:p w:rsidR="00A07E2D" w:rsidRDefault="00A07E2D" w:rsidP="00155AC9">
      <w:pPr>
        <w:spacing w:after="0"/>
        <w:rPr>
          <w:sz w:val="20"/>
          <w:szCs w:val="20"/>
        </w:rPr>
      </w:pPr>
    </w:p>
    <w:p w:rsidR="00A07E2D" w:rsidRDefault="00772695" w:rsidP="00155AC9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pict>
          <v:line id="_x0000_s1220" style="position:absolute;z-index:251896832" from="207.6pt,5.15pt" to="207.65pt,20.2pt" o:regroupid="2" strokecolor="#739cc3" strokeweight="1.25pt">
            <v:stroke endarrow="block"/>
          </v:line>
        </w:pict>
      </w:r>
    </w:p>
    <w:p w:rsidR="00A07E2D" w:rsidRDefault="00772695" w:rsidP="00155AC9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4" o:spid="_x0000_s1219" type="#_x0000_t7" style="position:absolute;margin-left:127.45pt;margin-top:8.15pt;width:158.9pt;height:28.5pt;z-index:251895808" o:regroupid="2" adj="3620" fillcolor="#9cbee0" strokecolor="#739cc3" strokeweight="1.25pt">
            <v:fill color2="#bbd5f0" type="gradient">
              <o:fill v:ext="view" type="gradientUnscaled"/>
            </v:fill>
            <v:textbox style="mso-next-textbox:#Parallelogram 4">
              <w:txbxContent>
                <w:p w:rsidR="00A07E2D" w:rsidRDefault="00A07E2D" w:rsidP="00A07E2D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Read basic</w:t>
                  </w:r>
                </w:p>
              </w:txbxContent>
            </v:textbox>
          </v:shape>
        </w:pict>
      </w:r>
    </w:p>
    <w:p w:rsidR="00A07E2D" w:rsidRDefault="00A07E2D" w:rsidP="00155AC9">
      <w:pPr>
        <w:spacing w:after="0"/>
        <w:rPr>
          <w:sz w:val="20"/>
          <w:szCs w:val="20"/>
        </w:rPr>
      </w:pPr>
    </w:p>
    <w:p w:rsidR="00A07E2D" w:rsidRDefault="00772695" w:rsidP="00155AC9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pict>
          <v:line id="_x0000_s1221" style="position:absolute;z-index:251897856" from="207.6pt,7.3pt" to="207.65pt,22.35pt" o:regroupid="2" strokecolor="#739cc3" strokeweight="1.25pt">
            <v:stroke endarrow="block"/>
          </v:line>
        </w:pict>
      </w:r>
    </w:p>
    <w:p w:rsidR="00A07E2D" w:rsidRDefault="00772695" w:rsidP="00155AC9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Diamond 18" o:spid="_x0000_s1222" type="#_x0000_t4" style="position:absolute;margin-left:141.8pt;margin-top:9.1pt;width:131.15pt;height:79.9pt;z-index:251898880" o:regroupid="2" fillcolor="#9cbee0" strokecolor="#739cc3" strokeweight="1.25pt">
            <v:fill color2="#bbd5f0" type="gradient">
              <o:fill v:ext="view" type="gradientUnscaled"/>
            </v:fill>
            <v:textbox style="mso-next-textbox:#Diamond 18">
              <w:txbxContent>
                <w:p w:rsidR="00A07E2D" w:rsidRDefault="00A07E2D" w:rsidP="00A07E2D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If basic&gt;=4000</w:t>
                  </w:r>
                </w:p>
              </w:txbxContent>
            </v:textbox>
          </v:shape>
        </w:pict>
      </w:r>
    </w:p>
    <w:p w:rsidR="00A07E2D" w:rsidRDefault="00A07E2D" w:rsidP="00155AC9">
      <w:pPr>
        <w:spacing w:after="0"/>
        <w:rPr>
          <w:sz w:val="20"/>
          <w:szCs w:val="20"/>
        </w:rPr>
      </w:pPr>
    </w:p>
    <w:p w:rsidR="00A07E2D" w:rsidRDefault="00A07E2D" w:rsidP="00155AC9">
      <w:pPr>
        <w:spacing w:after="0"/>
        <w:rPr>
          <w:sz w:val="20"/>
          <w:szCs w:val="20"/>
        </w:rPr>
      </w:pPr>
    </w:p>
    <w:p w:rsidR="00A07E2D" w:rsidRDefault="00772695" w:rsidP="00155AC9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234" type="#_x0000_t32" style="position:absolute;margin-left:336.6pt;margin-top:6.45pt;width:0;height:110.95pt;z-index:251909120" o:connectortype="straight"/>
        </w:pict>
      </w:r>
      <w:r>
        <w:rPr>
          <w:noProof/>
          <w:sz w:val="20"/>
          <w:szCs w:val="20"/>
        </w:rPr>
        <w:pict>
          <v:line id="Line 28" o:spid="_x0000_s1227" style="position:absolute;rotation:180;flip:x y;z-index:251904000" from="273.7pt,6.4pt" to="336.6pt,6.45pt" o:regroupid="2" strokecolor="#739cc3" strokeweight="1.25pt"/>
        </w:pict>
      </w:r>
    </w:p>
    <w:p w:rsidR="00A07E2D" w:rsidRDefault="00A07E2D" w:rsidP="00155AC9">
      <w:pPr>
        <w:spacing w:after="0"/>
        <w:rPr>
          <w:sz w:val="20"/>
          <w:szCs w:val="20"/>
        </w:rPr>
      </w:pPr>
    </w:p>
    <w:p w:rsidR="00A07E2D" w:rsidRDefault="00A07E2D" w:rsidP="00155AC9">
      <w:pPr>
        <w:spacing w:after="0"/>
        <w:rPr>
          <w:sz w:val="20"/>
          <w:szCs w:val="20"/>
        </w:rPr>
      </w:pPr>
    </w:p>
    <w:p w:rsidR="00A07E2D" w:rsidRDefault="00772695" w:rsidP="00155AC9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pict>
          <v:line id="_x0000_s1223" style="position:absolute;z-index:251899904" from="208.35pt,6.05pt" to="208.4pt,21.1pt" o:regroupid="2" strokecolor="#739cc3" strokeweight="1.25pt">
            <v:stroke endarrow="block"/>
          </v:line>
        </w:pict>
      </w:r>
    </w:p>
    <w:p w:rsidR="00A07E2D" w:rsidRDefault="00772695" w:rsidP="00155AC9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pict>
          <v:rect id="Rectangle 16" o:spid="_x0000_s1224" style="position:absolute;margin-left:154.45pt;margin-top:7.85pt;width:107.9pt;height:53.4pt;z-index:251900928" o:regroupid="2" fillcolor="#9cbee0" strokecolor="#739cc3" strokeweight="1.25pt">
            <v:fill color2="#bbd5f0" type="gradient">
              <o:fill v:ext="view" type="gradientUnscaled"/>
            </v:fill>
            <v:textbox style="mso-next-textbox:#Rectangle 16">
              <w:txbxContent>
                <w:p w:rsidR="00A07E2D" w:rsidRDefault="00A07E2D" w:rsidP="00A07E2D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Da=0.32*basic</w:t>
                  </w:r>
                </w:p>
                <w:p w:rsidR="00A07E2D" w:rsidRDefault="00A07E2D" w:rsidP="00A07E2D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Hra=0.15*basic</w:t>
                  </w:r>
                </w:p>
                <w:p w:rsidR="00A07E2D" w:rsidRDefault="00A07E2D" w:rsidP="00A07E2D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Cca=325</w:t>
                  </w:r>
                </w:p>
              </w:txbxContent>
            </v:textbox>
          </v:rect>
        </w:pict>
      </w:r>
    </w:p>
    <w:p w:rsidR="00A07E2D" w:rsidRDefault="00A07E2D" w:rsidP="00155AC9">
      <w:pPr>
        <w:spacing w:after="0"/>
        <w:rPr>
          <w:sz w:val="20"/>
          <w:szCs w:val="20"/>
        </w:rPr>
      </w:pPr>
    </w:p>
    <w:p w:rsidR="00A07E2D" w:rsidRDefault="00A07E2D" w:rsidP="00155AC9">
      <w:pPr>
        <w:spacing w:after="0"/>
        <w:rPr>
          <w:sz w:val="20"/>
          <w:szCs w:val="20"/>
        </w:rPr>
      </w:pPr>
    </w:p>
    <w:p w:rsidR="00A07E2D" w:rsidRDefault="00A07E2D" w:rsidP="00155AC9">
      <w:pPr>
        <w:spacing w:after="0"/>
        <w:rPr>
          <w:sz w:val="20"/>
          <w:szCs w:val="20"/>
        </w:rPr>
      </w:pPr>
    </w:p>
    <w:p w:rsidR="00A07E2D" w:rsidRDefault="00772695" w:rsidP="00155AC9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236" type="#_x0000_t32" style="position:absolute;margin-left:336.6pt;margin-top:5.1pt;width:0;height:4.2pt;z-index:251911168" o:connectortype="straight"/>
        </w:pict>
      </w:r>
      <w:r>
        <w:rPr>
          <w:noProof/>
          <w:sz w:val="20"/>
          <w:szCs w:val="20"/>
        </w:rPr>
        <w:pict>
          <v:shape id="_x0000_s1235" type="#_x0000_t32" style="position:absolute;margin-left:211.6pt;margin-top:9.3pt;width:125pt;height:0;flip:x;z-index:251910144" o:connectortype="straight">
            <v:stroke endarrow="block"/>
          </v:shape>
        </w:pict>
      </w:r>
      <w:r>
        <w:rPr>
          <w:noProof/>
          <w:sz w:val="20"/>
          <w:szCs w:val="20"/>
        </w:rPr>
        <w:pict>
          <v:line id="_x0000_s1231" style="position:absolute;z-index:251906048" from="209.1pt,3.7pt" to="209.15pt,18.75pt" o:regroupid="2" strokecolor="#739cc3" strokeweight="1.25pt">
            <v:stroke endarrow="block"/>
          </v:line>
        </w:pict>
      </w:r>
    </w:p>
    <w:p w:rsidR="00A07E2D" w:rsidRDefault="00772695" w:rsidP="00155AC9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225" style="position:absolute;margin-left:122.2pt;margin-top:5.35pt;width:173.2pt;height:22pt;z-index:251901952" o:regroupid="2" fillcolor="#9cbee0" strokecolor="#739cc3" strokeweight="1.25pt">
            <v:fill color2="#bbd5f0" type="gradient">
              <o:fill v:ext="view" type="gradientUnscaled"/>
            </v:fill>
            <v:textbox style="mso-next-textbox:#_x0000_s1225">
              <w:txbxContent>
                <w:p w:rsidR="00A07E2D" w:rsidRDefault="00A07E2D" w:rsidP="00A07E2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Net salary= basic+DA+HRA+CCA</w:t>
                  </w:r>
                </w:p>
              </w:txbxContent>
            </v:textbox>
          </v:rect>
        </w:pict>
      </w:r>
    </w:p>
    <w:p w:rsidR="00A07E2D" w:rsidRDefault="00A07E2D" w:rsidP="00155AC9">
      <w:pPr>
        <w:spacing w:after="0"/>
        <w:rPr>
          <w:sz w:val="20"/>
          <w:szCs w:val="20"/>
        </w:rPr>
      </w:pPr>
    </w:p>
    <w:p w:rsidR="00A07E2D" w:rsidRDefault="00772695" w:rsidP="00155AC9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pict>
          <v:line id="_x0000_s1226" style="position:absolute;z-index:251902976" from="207.6pt,.1pt" to="207.65pt,15.15pt" o:regroupid="2" strokecolor="#739cc3" strokeweight="1.25pt">
            <v:stroke endarrow="block"/>
          </v:line>
        </w:pict>
      </w:r>
    </w:p>
    <w:p w:rsidR="00A07E2D" w:rsidRDefault="00772695" w:rsidP="00155AC9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233" type="#_x0000_t7" style="position:absolute;margin-left:128.95pt;margin-top:2.95pt;width:158.9pt;height:28.5pt;z-index:251908096" o:regroupid="2" adj="3620" fillcolor="#9cbee0" strokecolor="#739cc3" strokeweight="1.25pt">
            <v:fill color2="#bbd5f0" type="gradient">
              <o:fill v:ext="view" type="gradientUnscaled"/>
            </v:fill>
            <v:textbox style="mso-next-textbox:#_x0000_s1233">
              <w:txbxContent>
                <w:p w:rsidR="00A07E2D" w:rsidRDefault="00A07E2D" w:rsidP="00A07E2D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Print net salary</w:t>
                  </w:r>
                </w:p>
              </w:txbxContent>
            </v:textbox>
          </v:shape>
        </w:pict>
      </w:r>
    </w:p>
    <w:p w:rsidR="00A07E2D" w:rsidRDefault="00772695" w:rsidP="00155AC9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pict>
          <v:oval id="_x0000_s1232" style="position:absolute;margin-left:176.1pt;margin-top:45.7pt;width:59.3pt;height:30.5pt;z-index:251907072" o:regroupid="2" fillcolor="#9cbee0" strokecolor="#739cc3" strokeweight="1.25pt">
            <v:fill color2="#bbd5f0" type="gradient">
              <o:fill v:ext="view" type="gradientUnscaled"/>
            </v:fill>
            <v:textbox style="mso-next-textbox:#_x0000_s1232">
              <w:txbxContent>
                <w:p w:rsidR="00A07E2D" w:rsidRDefault="00A07E2D" w:rsidP="00A07E2D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Stop</w:t>
                  </w:r>
                </w:p>
              </w:txbxContent>
            </v:textbox>
          </v:oval>
        </w:pict>
      </w:r>
      <w:r>
        <w:rPr>
          <w:noProof/>
          <w:sz w:val="20"/>
          <w:szCs w:val="20"/>
        </w:rPr>
        <w:pict>
          <v:line id="Arrow 8" o:spid="_x0000_s1217" style="position:absolute;z-index:251893760" from="205.35pt,15.7pt" to="206.15pt,42.9pt" o:regroupid="2" strokecolor="#739cc3" strokeweight="1.25pt">
            <v:stroke endarrow="block"/>
          </v:line>
        </w:pict>
      </w:r>
    </w:p>
    <w:p w:rsidR="00A07E2D" w:rsidRDefault="00A07E2D" w:rsidP="00155AC9">
      <w:pPr>
        <w:spacing w:after="0"/>
        <w:rPr>
          <w:sz w:val="20"/>
          <w:szCs w:val="20"/>
        </w:rPr>
      </w:pPr>
    </w:p>
    <w:p w:rsidR="00B778A2" w:rsidRDefault="00B778A2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Pg 5.4</w:t>
      </w:r>
    </w:p>
    <w:p w:rsidR="00B778A2" w:rsidRDefault="00B778A2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Example 5.4</w:t>
      </w:r>
    </w:p>
    <w:p w:rsidR="00B778A2" w:rsidRDefault="00B778A2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Flow chart:</w:t>
      </w:r>
    </w:p>
    <w:p w:rsidR="00B778A2" w:rsidRDefault="00B778A2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Mention </w:t>
      </w:r>
      <w:commentRangeStart w:id="19"/>
      <w:r>
        <w:rPr>
          <w:sz w:val="20"/>
          <w:szCs w:val="20"/>
        </w:rPr>
        <w:t>yes,no.</w:t>
      </w:r>
      <w:commentRangeEnd w:id="19"/>
      <w:r w:rsidR="00634C97">
        <w:rPr>
          <w:rStyle w:val="CommentReference"/>
        </w:rPr>
        <w:commentReference w:id="19"/>
      </w:r>
    </w:p>
    <w:p w:rsidR="00E137A9" w:rsidRDefault="005C2909" w:rsidP="00155AC9">
      <w:pPr>
        <w:spacing w:after="0"/>
        <w:rPr>
          <w:ins w:id="20" w:author="RAJ" w:date="2016-07-20T10:12:00Z"/>
          <w:sz w:val="20"/>
          <w:szCs w:val="20"/>
        </w:rPr>
      </w:pPr>
      <w:ins w:id="21" w:author="RAJ" w:date="2016-07-20T10:19:00Z">
        <w:r>
          <w:rPr>
            <w:noProof/>
            <w:sz w:val="20"/>
            <w:szCs w:val="20"/>
          </w:rPr>
          <w:pict>
            <v:group id="_x0000_s1076" style="position:absolute;margin-left:161.25pt;margin-top:10.8pt;width:160.4pt;height:488.95pt;z-index:251678720" coordorigin="6855,108" coordsize="3208,8666">
              <v:oval id="_x0000_s1077" style="position:absolute;left:7596;top:108;width:1260;height:564" fillcolor="#9cbee0" strokecolor="#739cc3" strokeweight="1.25pt">
                <v:fill color2="#bbd5f0" type="gradient">
                  <o:fill v:ext="view" type="gradientUnscaled"/>
                </v:fill>
                <v:textbox style="mso-next-textbox:#_x0000_s1077">
                  <w:txbxContent>
                    <w:p w:rsidR="00955125" w:rsidRDefault="00955125" w:rsidP="00955125">
                      <w:r>
                        <w:t xml:space="preserve"> Start</w:t>
                      </w:r>
                    </w:p>
                  </w:txbxContent>
                </v:textbox>
              </v:oval>
              <v:shape id="_x0000_s1078" type="#_x0000_t7" style="position:absolute;left:7464;top:960;width:1476;height:696" fillcolor="#9cbee0" strokecolor="#739cc3" strokeweight="1.25pt">
                <v:fill color2="#bbd5f0" type="gradient">
                  <o:fill v:ext="view" type="gradientUnscaled"/>
                </v:fill>
                <v:textbox style="mso-next-textbox:#_x0000_s1078">
                  <w:txbxContent>
                    <w:p w:rsidR="00955125" w:rsidRDefault="00955125" w:rsidP="00955125">
                      <w:r>
                        <w:t>Read n</w:t>
                      </w:r>
                    </w:p>
                  </w:txbxContent>
                </v:textbox>
              </v:shape>
              <v:rect id="_x0000_s1079" style="position:absolute;left:7596;top:2172;width:1248;height:804" fillcolor="#9cbee0" strokecolor="#739cc3" strokeweight="1.25pt">
                <v:fill color2="#bbd5f0" type="gradient">
                  <o:fill v:ext="view" type="gradientUnscaled"/>
                </v:fill>
                <v:textbox style="mso-next-textbox:#_x0000_s1079">
                  <w:txbxContent>
                    <w:p w:rsidR="00955125" w:rsidRDefault="00955125" w:rsidP="00955125">
                      <w:pPr>
                        <w:rPr>
                          <w:sz w:val="20"/>
                        </w:rPr>
                      </w:pPr>
                      <w:r w:rsidRPr="000D65E5">
                        <w:rPr>
                          <w:sz w:val="20"/>
                        </w:rPr>
                        <w:t>R=0</w:t>
                      </w:r>
                    </w:p>
                    <w:p w:rsidR="00955125" w:rsidRPr="000D65E5" w:rsidRDefault="00955125" w:rsidP="0095512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Sum=0</w:t>
                      </w:r>
                    </w:p>
                    <w:p w:rsidR="00955125" w:rsidRDefault="00955125" w:rsidP="00955125">
                      <w:r>
                        <w:t>Sum=0</w:t>
                      </w:r>
                    </w:p>
                  </w:txbxContent>
                </v:textbox>
              </v:rect>
              <v:shape id="_x0000_s1080" type="#_x0000_t32" style="position:absolute;left:8246;top:672;width:0;height:288" o:connectortype="straight" strokecolor="#739cc3" strokeweight="1.25pt">
                <v:stroke endarrow="block"/>
              </v:shape>
              <v:shape id="_x0000_s1081" type="#_x0000_t32" style="position:absolute;left:8246;top:1656;width:0;height:516" o:connectortype="straight" strokecolor="#739cc3" strokeweight="1.25pt">
                <v:stroke endarrow="block"/>
              </v:shape>
              <v:shape id="_x0000_s1082" type="#_x0000_t32" style="position:absolute;left:8160;top:2976;width:0;height:444" o:connectortype="straight" strokecolor="#739cc3" strokeweight="1.25pt">
                <v:stroke endarrow="block"/>
              </v:shape>
              <v:shape id="_x0000_s1083" type="#_x0000_t32" style="position:absolute;left:6873;top:3161;width:1287;height:0" o:connectortype="straight" strokecolor="#739cc3" strokeweight="1.25pt">
                <v:stroke endarrow="block"/>
              </v:shape>
              <v:group id="_x0000_s1084" style="position:absolute;left:6855;top:3161;width:3208;height:5613" coordorigin="6855,3161" coordsize="3208,5613">
                <v:shape id="_x0000_s1085" type="#_x0000_t4" style="position:absolute;left:7272;top:3420;width:1764;height:1490" fillcolor="#9cbee0" strokecolor="#739cc3" strokeweight="1.25pt">
                  <v:fill color2="#bbd5f0" type="gradient">
                    <o:fill v:ext="view" type="gradientUnscaled"/>
                  </v:fill>
                  <v:textbox style="mso-next-textbox:#_x0000_s1085">
                    <w:txbxContent>
                      <w:p w:rsidR="00955125" w:rsidRDefault="00955125" w:rsidP="00955125">
                        <w:r>
                          <w:t>While</w:t>
                        </w:r>
                      </w:p>
                      <w:p w:rsidR="00955125" w:rsidRDefault="00955125" w:rsidP="00955125">
                        <w:r>
                          <w:t>(n&gt;0)</w:t>
                        </w:r>
                      </w:p>
                    </w:txbxContent>
                  </v:textbox>
                </v:shape>
                <v:rect id="_x0000_s1086" style="position:absolute;left:7294;top:5382;width:1764;height:1092" fillcolor="#9cbee0" strokecolor="#739cc3" strokeweight="1.25pt">
                  <v:fill color2="#bbd5f0" type="gradient">
                    <o:fill v:ext="view" type="gradientUnscaled"/>
                  </v:fill>
                  <v:textbox style="mso-next-textbox:#_x0000_s1086">
                    <w:txbxContent>
                      <w:p w:rsidR="00955125" w:rsidDel="00955125" w:rsidRDefault="00955125" w:rsidP="00955125">
                        <w:pPr>
                          <w:rPr>
                            <w:del w:id="22" w:author="RAJ" w:date="2016-07-20T10:18:00Z"/>
                          </w:rPr>
                        </w:pPr>
                        <w:r>
                          <w:t>r = n%10;</w:t>
                        </w:r>
                      </w:p>
                      <w:p w:rsidR="00955125" w:rsidRDefault="00955125" w:rsidP="00955125">
                        <w:r>
                          <w:t>sum=sum +r</w:t>
                        </w:r>
                      </w:p>
                      <w:p w:rsidR="00955125" w:rsidRDefault="00955125" w:rsidP="00955125">
                        <w:r>
                          <w:t>n=n/10</w:t>
                        </w:r>
                      </w:p>
                    </w:txbxContent>
                  </v:textbox>
                </v:rect>
                <v:shape id="_x0000_s1087" type="#_x0000_t7" style="position:absolute;left:7119;top:7024;width:1956;height:771" fillcolor="#9cbee0" strokecolor="#739cc3" strokeweight="1.25pt">
                  <v:fill color2="#bbd5f0" type="gradient">
                    <o:fill v:ext="view" type="gradientUnscaled"/>
                  </v:fill>
                  <v:textbox style="mso-next-textbox:#_x0000_s1087">
                    <w:txbxContent>
                      <w:p w:rsidR="00955125" w:rsidRPr="000D65E5" w:rsidRDefault="00955125" w:rsidP="00955125">
                        <w:pPr>
                          <w:rPr>
                            <w:sz w:val="20"/>
                          </w:rPr>
                        </w:pPr>
                        <w:r w:rsidRPr="000D65E5">
                          <w:rPr>
                            <w:sz w:val="20"/>
                          </w:rPr>
                          <w:t>Print sum</w:t>
                        </w:r>
                      </w:p>
                    </w:txbxContent>
                  </v:textbox>
                </v:shape>
                <v:oval id="_x0000_s1088" style="position:absolute;left:7324;top:8138;width:1452;height:636" fillcolor="#9cbee0" strokecolor="#739cc3" strokeweight="1.25pt">
                  <v:fill color2="#bbd5f0" type="gradient">
                    <o:fill v:ext="view" type="gradientUnscaled"/>
                  </v:fill>
                  <v:textbox style="mso-next-textbox:#_x0000_s1088">
                    <w:txbxContent>
                      <w:p w:rsidR="00955125" w:rsidRDefault="00955125" w:rsidP="00955125">
                        <w:r>
                          <w:t xml:space="preserve">  stop</w:t>
                        </w:r>
                      </w:p>
                    </w:txbxContent>
                  </v:textbox>
                </v:oval>
                <v:shape id="_x0000_s1089" type="#_x0000_t32" style="position:absolute;left:8160;top:4910;width:0;height:466" o:connectortype="straight" strokecolor="#739cc3" strokeweight="1.25pt">
                  <v:stroke endarrow="block"/>
                </v:shape>
                <v:shape id="_x0000_s1090" type="#_x0000_t32" style="position:absolute;left:8041;top:7812;width:0;height:326" o:connectortype="straight" strokecolor="#739cc3" strokeweight="1.25pt">
                  <v:stroke endarrow="block"/>
                </v:shape>
                <v:shape id="_x0000_s1091" type="#_x0000_t32" style="position:absolute;left:7818;top:6468;width:18;height:293" o:connectortype="straight" strokecolor="#739cc3" strokeweight="1.25pt"/>
                <v:shape id="_x0000_s1092" type="#_x0000_t32" style="position:absolute;left:6855;top:6780;width:996;height:0;flip:x" o:connectortype="straight" strokecolor="#739cc3" strokeweight="1.25pt"/>
                <v:shape id="_x0000_s1093" type="#_x0000_t32" style="position:absolute;left:6873;top:3161;width:0;height:3600;flip:y" o:connectortype="straight" strokecolor="#739cc3" strokeweight="1.25pt"/>
                <v:shape id="_x0000_s1094" type="#_x0000_t32" style="position:absolute;left:9036;top:4155;width:1027;height:0" o:connectortype="straight" strokecolor="#739cc3" strokeweight="1.25pt"/>
                <v:shape id="_x0000_s1095" type="#_x0000_t32" style="position:absolute;left:10063;top:4155;width:0;height:2520" o:connectortype="straight" strokecolor="#739cc3" strokeweight="1.25pt"/>
                <v:shape id="_x0000_s1096" type="#_x0000_t32" style="position:absolute;left:8485;top:6727;width:1578;height:0" o:connectortype="straight" strokecolor="#739cc3" strokeweight="1.25pt"/>
                <v:shape id="_x0000_s1097" type="#_x0000_t32" style="position:absolute;left:8486;top:6716;width:0;height:308" o:connectortype="straight" strokecolor="#739cc3" strokeweight="1.25pt">
                  <v:stroke endarrow="block"/>
                </v:shape>
              </v:group>
            </v:group>
          </w:pict>
        </w:r>
      </w:ins>
    </w:p>
    <w:p w:rsidR="00E137A9" w:rsidRDefault="00E137A9" w:rsidP="00155AC9">
      <w:pPr>
        <w:spacing w:after="0"/>
        <w:rPr>
          <w:ins w:id="23" w:author="RAJ" w:date="2016-07-20T10:12:00Z"/>
          <w:sz w:val="20"/>
          <w:szCs w:val="20"/>
        </w:rPr>
      </w:pPr>
    </w:p>
    <w:p w:rsidR="00E137A9" w:rsidRDefault="00E137A9" w:rsidP="00155AC9">
      <w:pPr>
        <w:spacing w:after="0"/>
        <w:rPr>
          <w:ins w:id="24" w:author="RAJ" w:date="2016-07-20T10:12:00Z"/>
          <w:sz w:val="20"/>
          <w:szCs w:val="20"/>
        </w:rPr>
      </w:pPr>
    </w:p>
    <w:p w:rsidR="00E137A9" w:rsidRDefault="00E137A9" w:rsidP="00155AC9">
      <w:pPr>
        <w:spacing w:after="0"/>
        <w:rPr>
          <w:ins w:id="25" w:author="RAJ" w:date="2016-07-20T10:12:00Z"/>
          <w:sz w:val="20"/>
          <w:szCs w:val="20"/>
        </w:rPr>
      </w:pPr>
    </w:p>
    <w:p w:rsidR="00E137A9" w:rsidRDefault="00E137A9" w:rsidP="00155AC9">
      <w:pPr>
        <w:spacing w:after="0"/>
        <w:rPr>
          <w:ins w:id="26" w:author="RAJ" w:date="2016-07-20T10:12:00Z"/>
          <w:sz w:val="20"/>
          <w:szCs w:val="20"/>
        </w:rPr>
      </w:pPr>
    </w:p>
    <w:p w:rsidR="00E137A9" w:rsidRDefault="00E137A9" w:rsidP="00155AC9">
      <w:pPr>
        <w:spacing w:after="0"/>
        <w:rPr>
          <w:ins w:id="27" w:author="RAJ" w:date="2016-07-20T10:12:00Z"/>
          <w:sz w:val="20"/>
          <w:szCs w:val="20"/>
        </w:rPr>
      </w:pPr>
    </w:p>
    <w:p w:rsidR="00E137A9" w:rsidRDefault="00E137A9" w:rsidP="00155AC9">
      <w:pPr>
        <w:spacing w:after="0"/>
        <w:rPr>
          <w:ins w:id="28" w:author="RAJ" w:date="2016-07-20T10:12:00Z"/>
          <w:sz w:val="20"/>
          <w:szCs w:val="20"/>
        </w:rPr>
      </w:pPr>
    </w:p>
    <w:p w:rsidR="00E137A9" w:rsidRDefault="00E137A9" w:rsidP="00155AC9">
      <w:pPr>
        <w:spacing w:after="0"/>
        <w:rPr>
          <w:ins w:id="29" w:author="RAJ" w:date="2016-07-20T10:12:00Z"/>
          <w:sz w:val="20"/>
          <w:szCs w:val="20"/>
        </w:rPr>
      </w:pPr>
    </w:p>
    <w:p w:rsidR="00E137A9" w:rsidRDefault="00E137A9" w:rsidP="00155AC9">
      <w:pPr>
        <w:spacing w:after="0"/>
        <w:rPr>
          <w:ins w:id="30" w:author="RAJ" w:date="2016-07-20T10:12:00Z"/>
          <w:sz w:val="20"/>
          <w:szCs w:val="20"/>
        </w:rPr>
      </w:pPr>
    </w:p>
    <w:p w:rsidR="00E137A9" w:rsidRDefault="00E137A9" w:rsidP="00155AC9">
      <w:pPr>
        <w:spacing w:after="0"/>
        <w:rPr>
          <w:ins w:id="31" w:author="RAJ" w:date="2016-07-20T10:12:00Z"/>
          <w:sz w:val="20"/>
          <w:szCs w:val="20"/>
        </w:rPr>
      </w:pPr>
    </w:p>
    <w:p w:rsidR="00E137A9" w:rsidRDefault="00E137A9" w:rsidP="00155AC9">
      <w:pPr>
        <w:spacing w:after="0"/>
        <w:rPr>
          <w:ins w:id="32" w:author="RAJ" w:date="2016-07-20T10:12:00Z"/>
          <w:sz w:val="20"/>
          <w:szCs w:val="20"/>
        </w:rPr>
      </w:pPr>
    </w:p>
    <w:p w:rsidR="00E137A9" w:rsidRDefault="00E137A9" w:rsidP="00155AC9">
      <w:pPr>
        <w:spacing w:after="0"/>
        <w:rPr>
          <w:ins w:id="33" w:author="RAJ" w:date="2016-07-20T10:12:00Z"/>
          <w:sz w:val="20"/>
          <w:szCs w:val="20"/>
        </w:rPr>
      </w:pPr>
    </w:p>
    <w:p w:rsidR="00E137A9" w:rsidRDefault="00E137A9" w:rsidP="00155AC9">
      <w:pPr>
        <w:spacing w:after="0"/>
        <w:rPr>
          <w:ins w:id="34" w:author="RAJ" w:date="2016-07-20T10:12:00Z"/>
          <w:sz w:val="20"/>
          <w:szCs w:val="20"/>
        </w:rPr>
      </w:pPr>
    </w:p>
    <w:p w:rsidR="00E137A9" w:rsidRDefault="00E137A9" w:rsidP="00155AC9">
      <w:pPr>
        <w:spacing w:after="0"/>
        <w:rPr>
          <w:ins w:id="35" w:author="RAJ" w:date="2016-07-20T10:12:00Z"/>
          <w:sz w:val="20"/>
          <w:szCs w:val="20"/>
        </w:rPr>
      </w:pPr>
    </w:p>
    <w:p w:rsidR="00E137A9" w:rsidRDefault="00E137A9" w:rsidP="00155AC9">
      <w:pPr>
        <w:spacing w:after="0"/>
        <w:rPr>
          <w:ins w:id="36" w:author="RAJ" w:date="2016-07-20T10:12:00Z"/>
          <w:sz w:val="20"/>
          <w:szCs w:val="20"/>
        </w:rPr>
      </w:pPr>
    </w:p>
    <w:p w:rsidR="00E137A9" w:rsidRDefault="00E137A9" w:rsidP="00155AC9">
      <w:pPr>
        <w:spacing w:after="0"/>
        <w:rPr>
          <w:ins w:id="37" w:author="RAJ" w:date="2016-07-20T10:14:00Z"/>
          <w:sz w:val="20"/>
          <w:szCs w:val="20"/>
        </w:rPr>
      </w:pPr>
    </w:p>
    <w:p w:rsidR="00E137A9" w:rsidRDefault="00E137A9" w:rsidP="00155AC9">
      <w:pPr>
        <w:spacing w:after="0"/>
        <w:rPr>
          <w:ins w:id="38" w:author="RAJ" w:date="2016-07-20T10:14:00Z"/>
          <w:sz w:val="20"/>
          <w:szCs w:val="20"/>
        </w:rPr>
      </w:pPr>
    </w:p>
    <w:p w:rsidR="00E137A9" w:rsidRDefault="00E137A9" w:rsidP="00155AC9">
      <w:pPr>
        <w:spacing w:after="0"/>
        <w:rPr>
          <w:ins w:id="39" w:author="RAJ" w:date="2016-07-20T10:14:00Z"/>
          <w:sz w:val="20"/>
          <w:szCs w:val="20"/>
        </w:rPr>
      </w:pPr>
    </w:p>
    <w:p w:rsidR="00E137A9" w:rsidRDefault="00E137A9" w:rsidP="00155AC9">
      <w:pPr>
        <w:spacing w:after="0"/>
        <w:rPr>
          <w:ins w:id="40" w:author="RAJ" w:date="2016-07-20T10:14:00Z"/>
          <w:sz w:val="20"/>
          <w:szCs w:val="20"/>
        </w:rPr>
      </w:pPr>
    </w:p>
    <w:p w:rsidR="00E137A9" w:rsidRDefault="00AA04CE" w:rsidP="00AA04CE">
      <w:pPr>
        <w:tabs>
          <w:tab w:val="left" w:pos="5994"/>
        </w:tabs>
        <w:spacing w:after="0"/>
        <w:rPr>
          <w:ins w:id="41" w:author="RAJ" w:date="2016-07-20T10:14:00Z"/>
          <w:sz w:val="20"/>
          <w:szCs w:val="20"/>
        </w:rPr>
      </w:pPr>
      <w:r>
        <w:rPr>
          <w:sz w:val="20"/>
          <w:szCs w:val="20"/>
        </w:rPr>
        <w:tab/>
        <w:t>No</w:t>
      </w:r>
    </w:p>
    <w:p w:rsidR="00E137A9" w:rsidRDefault="00E137A9" w:rsidP="00155AC9">
      <w:pPr>
        <w:spacing w:after="0"/>
        <w:rPr>
          <w:ins w:id="42" w:author="RAJ" w:date="2016-07-20T10:14:00Z"/>
          <w:sz w:val="20"/>
          <w:szCs w:val="20"/>
        </w:rPr>
      </w:pPr>
    </w:p>
    <w:p w:rsidR="00E137A9" w:rsidRDefault="00E137A9" w:rsidP="00155AC9">
      <w:pPr>
        <w:spacing w:after="0"/>
        <w:rPr>
          <w:ins w:id="43" w:author="RAJ" w:date="2016-07-20T10:14:00Z"/>
          <w:sz w:val="20"/>
          <w:szCs w:val="20"/>
        </w:rPr>
      </w:pPr>
    </w:p>
    <w:p w:rsidR="00E137A9" w:rsidRDefault="00E137A9" w:rsidP="00155AC9">
      <w:pPr>
        <w:spacing w:after="0"/>
        <w:rPr>
          <w:ins w:id="44" w:author="RAJ" w:date="2016-07-20T10:14:00Z"/>
          <w:sz w:val="20"/>
          <w:szCs w:val="20"/>
        </w:rPr>
      </w:pPr>
    </w:p>
    <w:p w:rsidR="00955125" w:rsidRDefault="00955125" w:rsidP="00155AC9">
      <w:pPr>
        <w:spacing w:after="0"/>
        <w:rPr>
          <w:ins w:id="45" w:author="RAJ" w:date="2016-07-20T10:19:00Z"/>
          <w:sz w:val="20"/>
          <w:szCs w:val="20"/>
        </w:rPr>
      </w:pPr>
    </w:p>
    <w:p w:rsidR="00955125" w:rsidRDefault="00955125" w:rsidP="00AA04CE">
      <w:pPr>
        <w:spacing w:after="0"/>
        <w:jc w:val="center"/>
        <w:rPr>
          <w:sz w:val="20"/>
          <w:szCs w:val="20"/>
        </w:rPr>
      </w:pPr>
    </w:p>
    <w:p w:rsidR="00AA04CE" w:rsidRDefault="00AA04CE" w:rsidP="00AA04CE">
      <w:pPr>
        <w:spacing w:after="0"/>
        <w:jc w:val="center"/>
        <w:rPr>
          <w:ins w:id="46" w:author="RAJ" w:date="2016-07-20T10:19:00Z"/>
          <w:sz w:val="20"/>
          <w:szCs w:val="20"/>
        </w:rPr>
      </w:pPr>
      <w:r>
        <w:rPr>
          <w:sz w:val="20"/>
          <w:szCs w:val="20"/>
        </w:rPr>
        <w:t>YES</w:t>
      </w:r>
    </w:p>
    <w:p w:rsidR="00955125" w:rsidRDefault="00955125" w:rsidP="00155AC9">
      <w:pPr>
        <w:spacing w:after="0"/>
        <w:rPr>
          <w:ins w:id="47" w:author="RAJ" w:date="2016-07-20T10:19:00Z"/>
          <w:sz w:val="20"/>
          <w:szCs w:val="20"/>
        </w:rPr>
      </w:pPr>
    </w:p>
    <w:p w:rsidR="00955125" w:rsidRDefault="00955125" w:rsidP="00155AC9">
      <w:pPr>
        <w:spacing w:after="0"/>
        <w:rPr>
          <w:ins w:id="48" w:author="RAJ" w:date="2016-07-20T10:19:00Z"/>
          <w:sz w:val="20"/>
          <w:szCs w:val="20"/>
        </w:rPr>
      </w:pPr>
    </w:p>
    <w:p w:rsidR="00955125" w:rsidRDefault="00955125" w:rsidP="00155AC9">
      <w:pPr>
        <w:spacing w:after="0"/>
        <w:rPr>
          <w:ins w:id="49" w:author="RAJ" w:date="2016-07-20T10:19:00Z"/>
          <w:sz w:val="20"/>
          <w:szCs w:val="20"/>
        </w:rPr>
      </w:pPr>
    </w:p>
    <w:p w:rsidR="00955125" w:rsidRDefault="00955125" w:rsidP="00155AC9">
      <w:pPr>
        <w:spacing w:after="0"/>
        <w:rPr>
          <w:ins w:id="50" w:author="RAJ" w:date="2016-07-20T10:19:00Z"/>
          <w:sz w:val="20"/>
          <w:szCs w:val="20"/>
        </w:rPr>
      </w:pPr>
    </w:p>
    <w:p w:rsidR="00955125" w:rsidRDefault="00955125" w:rsidP="00155AC9">
      <w:pPr>
        <w:spacing w:after="0"/>
        <w:rPr>
          <w:ins w:id="51" w:author="RAJ" w:date="2016-07-20T10:19:00Z"/>
          <w:sz w:val="20"/>
          <w:szCs w:val="20"/>
        </w:rPr>
      </w:pPr>
    </w:p>
    <w:p w:rsidR="00955125" w:rsidRDefault="00955125" w:rsidP="00155AC9">
      <w:pPr>
        <w:spacing w:after="0"/>
        <w:rPr>
          <w:ins w:id="52" w:author="RAJ" w:date="2016-07-20T10:19:00Z"/>
          <w:sz w:val="20"/>
          <w:szCs w:val="20"/>
        </w:rPr>
      </w:pPr>
    </w:p>
    <w:p w:rsidR="00955125" w:rsidRDefault="00955125" w:rsidP="00155AC9">
      <w:pPr>
        <w:spacing w:after="0"/>
        <w:rPr>
          <w:ins w:id="53" w:author="RAJ" w:date="2016-07-20T10:19:00Z"/>
          <w:sz w:val="20"/>
          <w:szCs w:val="20"/>
        </w:rPr>
      </w:pPr>
    </w:p>
    <w:p w:rsidR="00955125" w:rsidRDefault="00955125" w:rsidP="00155AC9">
      <w:pPr>
        <w:spacing w:after="0"/>
        <w:rPr>
          <w:ins w:id="54" w:author="RAJ" w:date="2016-07-20T10:19:00Z"/>
          <w:sz w:val="20"/>
          <w:szCs w:val="20"/>
        </w:rPr>
      </w:pPr>
    </w:p>
    <w:p w:rsidR="00955125" w:rsidRDefault="00955125" w:rsidP="00155AC9">
      <w:pPr>
        <w:spacing w:after="0"/>
        <w:rPr>
          <w:ins w:id="55" w:author="RAJ" w:date="2016-07-20T10:19:00Z"/>
          <w:sz w:val="20"/>
          <w:szCs w:val="20"/>
        </w:rPr>
      </w:pPr>
    </w:p>
    <w:p w:rsidR="00955125" w:rsidRDefault="00955125" w:rsidP="00155AC9">
      <w:pPr>
        <w:spacing w:after="0"/>
        <w:rPr>
          <w:ins w:id="56" w:author="RAJ" w:date="2016-07-20T10:19:00Z"/>
          <w:sz w:val="20"/>
          <w:szCs w:val="20"/>
        </w:rPr>
      </w:pPr>
    </w:p>
    <w:p w:rsidR="00955125" w:rsidRDefault="00A41B6A" w:rsidP="00A41B6A">
      <w:pPr>
        <w:spacing w:after="0"/>
        <w:rPr>
          <w:ins w:id="57" w:author="RAJ" w:date="2016-07-20T10:19:00Z"/>
        </w:rPr>
      </w:pPr>
      <w:r>
        <w:t xml:space="preserve">                                                                                                                             </w:t>
      </w:r>
    </w:p>
    <w:p w:rsidR="00955125" w:rsidRDefault="00955125" w:rsidP="00155AC9">
      <w:pPr>
        <w:spacing w:after="0"/>
        <w:rPr>
          <w:ins w:id="58" w:author="RAJ" w:date="2016-07-20T10:19:00Z"/>
          <w:sz w:val="20"/>
          <w:szCs w:val="20"/>
        </w:rPr>
      </w:pPr>
    </w:p>
    <w:p w:rsidR="00955125" w:rsidRDefault="00955125" w:rsidP="00155AC9">
      <w:pPr>
        <w:spacing w:after="0"/>
        <w:rPr>
          <w:ins w:id="59" w:author="RAJ" w:date="2016-07-20T10:19:00Z"/>
          <w:sz w:val="20"/>
          <w:szCs w:val="20"/>
        </w:rPr>
      </w:pPr>
    </w:p>
    <w:p w:rsidR="00C54429" w:rsidRDefault="00C54429" w:rsidP="00155AC9">
      <w:pPr>
        <w:spacing w:after="0"/>
        <w:rPr>
          <w:sz w:val="20"/>
          <w:szCs w:val="20"/>
        </w:rPr>
      </w:pPr>
    </w:p>
    <w:p w:rsidR="00C54429" w:rsidRDefault="00C54429" w:rsidP="00155AC9">
      <w:pPr>
        <w:spacing w:after="0"/>
        <w:rPr>
          <w:sz w:val="20"/>
          <w:szCs w:val="20"/>
        </w:rPr>
      </w:pPr>
    </w:p>
    <w:p w:rsidR="00B778A2" w:rsidRDefault="00B778A2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Pg 5.6</w:t>
      </w:r>
    </w:p>
    <w:p w:rsidR="00B778A2" w:rsidRDefault="00B778A2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Example 5.6</w:t>
      </w:r>
    </w:p>
    <w:p w:rsidR="00B778A2" w:rsidRDefault="00B778A2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Flow chart</w:t>
      </w:r>
    </w:p>
    <w:p w:rsidR="00B778A2" w:rsidRDefault="00B778A2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Mention yes,no.</w:t>
      </w:r>
    </w:p>
    <w:p w:rsidR="00062190" w:rsidRDefault="00062190" w:rsidP="00155AC9">
      <w:pPr>
        <w:spacing w:after="0"/>
        <w:rPr>
          <w:ins w:id="60" w:author="RAJ" w:date="2016-07-20T10:23:00Z"/>
          <w:sz w:val="20"/>
          <w:szCs w:val="20"/>
        </w:rPr>
      </w:pPr>
    </w:p>
    <w:p w:rsidR="00062190" w:rsidRDefault="00062190" w:rsidP="00155AC9">
      <w:pPr>
        <w:spacing w:after="0"/>
        <w:rPr>
          <w:ins w:id="61" w:author="RAJ" w:date="2016-07-20T10:23:00Z"/>
          <w:sz w:val="20"/>
          <w:szCs w:val="20"/>
        </w:rPr>
      </w:pPr>
      <w:ins w:id="62" w:author="RAJ" w:date="2016-07-20T10:25:00Z">
        <w:r>
          <w:rPr>
            <w:noProof/>
            <w:sz w:val="20"/>
            <w:szCs w:val="20"/>
          </w:rPr>
          <w:pict>
            <v:group id="_x0000_s1098" style="position:absolute;margin-left:57.4pt;margin-top:-43.15pt;width:162.85pt;height:440.8pt;z-index:251679744" coordorigin="7097,3274" coordsize="3257,8816">
              <v:shape id="_x0000_s1099" type="#_x0000_t7" style="position:absolute;left:7097;top:10358;width:2537;height:618" fillcolor="#9cbee0" strokecolor="#739cc3" strokeweight="1.25pt">
                <v:fill color2="#bbd5f0" type="gradient">
                  <o:fill v:ext="view" type="gradientUnscaled"/>
                </v:fill>
                <v:textbox style="mso-next-textbox:#_x0000_s1099">
                  <w:txbxContent>
                    <w:p w:rsidR="00062190" w:rsidRDefault="00062190" w:rsidP="00062190">
                      <w:r>
                        <w:t>Print sum</w:t>
                      </w:r>
                    </w:p>
                  </w:txbxContent>
                </v:textbox>
              </v:shape>
              <v:oval id="_x0000_s1100" style="position:absolute;left:7560;top:11455;width:1440;height:635" fillcolor="#9cbee0" strokecolor="#739cc3" strokeweight="1.25pt">
                <v:fill color2="#bbd5f0" type="gradient">
                  <o:fill v:ext="view" type="gradientUnscaled"/>
                </v:fill>
                <v:textbox style="mso-next-textbox:#_x0000_s1100">
                  <w:txbxContent>
                    <w:p w:rsidR="00062190" w:rsidRDefault="00062190" w:rsidP="00062190">
                      <w:r>
                        <w:t>stop</w:t>
                      </w:r>
                    </w:p>
                  </w:txbxContent>
                </v:textbox>
              </v:oval>
              <v:shape id="_x0000_s1101" type="#_x0000_t32" style="position:absolute;left:8211;top:10976;width:18;height:479" o:connectortype="straight" strokecolor="#739cc3" strokeweight="1.25pt">
                <v:stroke endarrow="block"/>
              </v:shape>
              <v:shape id="_x0000_s1102" type="#_x0000_t32" style="position:absolute;left:8074;top:9947;width:0;height:119" o:connectortype="straight" strokecolor="#739cc3" strokeweight="1.25pt"/>
              <v:shape id="_x0000_s1103" type="#_x0000_t32" style="position:absolute;left:7131;top:10066;width:943;height:0;flip:x" o:connectortype="straight" strokecolor="#739cc3" strokeweight="1.25pt"/>
              <v:group id="_x0000_s1104" style="position:absolute;left:7097;top:3274;width:3257;height:6792" coordorigin="7097,3274" coordsize="3257,6792">
                <v:oval id="_x0000_s1105" style="position:absolute;left:7731;top:3274;width:1732;height:720" fillcolor="#9cbee0" strokecolor="#739cc3" strokeweight="1.25pt">
                  <v:fill color2="#bbd5f0" type="gradient">
                    <o:fill v:ext="view" type="gradientUnscaled"/>
                  </v:fill>
                  <v:textbox style="mso-next-textbox:#_x0000_s1105">
                    <w:txbxContent>
                      <w:p w:rsidR="00062190" w:rsidRDefault="00062190" w:rsidP="00062190">
                        <w:pPr>
                          <w:jc w:val="center"/>
                        </w:pPr>
                        <w:r>
                          <w:t>Start</w:t>
                        </w:r>
                      </w:p>
                      <w:p w:rsidR="00062190" w:rsidRDefault="00062190" w:rsidP="00062190"/>
                    </w:txbxContent>
                  </v:textbox>
                </v:oval>
                <v:shape id="_x0000_s1106" type="#_x0000_t7" style="position:absolute;left:7440;top:4509;width:2023;height:771" fillcolor="#9cbee0" strokecolor="#739cc3" strokeweight="1.25pt">
                  <v:fill color2="#bbd5f0" type="gradient">
                    <o:fill v:ext="view" type="gradientUnscaled"/>
                  </v:fill>
                  <v:textbox style="mso-next-textbox:#_x0000_s1106">
                    <w:txbxContent>
                      <w:p w:rsidR="00062190" w:rsidRDefault="00062190" w:rsidP="00062190">
                        <w:r>
                          <w:t xml:space="preserve">   Read n</w:t>
                        </w:r>
                      </w:p>
                    </w:txbxContent>
                  </v:textbox>
                </v:shape>
                <v:rect id="_x0000_s1107" style="position:absolute;left:7766;top:5623;width:1406;height:927" fillcolor="#9cbee0" strokecolor="#739cc3" strokeweight="1.25pt">
                  <v:fill color2="#bbd5f0" type="gradient">
                    <o:fill v:ext="view" type="gradientUnscaled"/>
                  </v:fill>
                  <v:textbox style="mso-next-textbox:#_x0000_s1107">
                    <w:txbxContent>
                      <w:p w:rsidR="00062190" w:rsidRDefault="00062190" w:rsidP="00062190">
                        <w:r>
                          <w:t xml:space="preserve"> R=0</w:t>
                        </w:r>
                      </w:p>
                      <w:p w:rsidR="00062190" w:rsidRDefault="00062190" w:rsidP="00062190">
                        <w:r>
                          <w:t>Sum=0</w:t>
                        </w:r>
                      </w:p>
                    </w:txbxContent>
                  </v:textbox>
                </v:rect>
                <v:shape id="_x0000_s1108" type="#_x0000_t4" style="position:absolute;left:7440;top:7029;width:1920;height:1320" fillcolor="#9cbee0" strokecolor="#739cc3" strokeweight="1.25pt">
                  <v:fill color2="#bbd5f0" type="gradient">
                    <o:fill v:ext="view" type="gradientUnscaled"/>
                  </v:fill>
                  <v:textbox style="mso-next-textbox:#_x0000_s1108">
                    <w:txbxContent>
                      <w:p w:rsidR="00062190" w:rsidRDefault="00062190" w:rsidP="00062190">
                        <w:r>
                          <w:t>While (n&gt;0)</w:t>
                        </w:r>
                      </w:p>
                    </w:txbxContent>
                  </v:textbox>
                </v:shape>
                <v:rect id="_x0000_s1109" style="position:absolute;left:7440;top:8901;width:2194;height:1046" fillcolor="#9cbee0" strokecolor="#739cc3" strokeweight="1.25pt">
                  <v:fill color2="#bbd5f0" type="gradient">
                    <o:fill v:ext="view" type="gradientUnscaled"/>
                  </v:fill>
                  <v:textbox style="mso-next-textbox:#_x0000_s1109">
                    <w:txbxContent>
                      <w:p w:rsidR="00062190" w:rsidRDefault="00062190" w:rsidP="00062190">
                        <w:r>
                          <w:t>R=n%10;</w:t>
                        </w:r>
                      </w:p>
                      <w:p w:rsidR="00062190" w:rsidRDefault="00062190" w:rsidP="00062190">
                        <w:r>
                          <w:t>Sum=sum*10+r</w:t>
                        </w:r>
                      </w:p>
                      <w:p w:rsidR="00062190" w:rsidRDefault="00062190" w:rsidP="00062190">
                        <w:r>
                          <w:t>N=n/10</w:t>
                        </w:r>
                      </w:p>
                    </w:txbxContent>
                  </v:textbox>
                </v:rect>
                <v:shape id="_x0000_s1110" type="#_x0000_t32" style="position:absolute;left:7131;top:8271;width:1;height:1795;flip:y" o:connectortype="straight" strokecolor="#739cc3" strokeweight="1.25pt"/>
                <v:shape id="_x0000_s1111" type="#_x0000_t32" style="position:absolute;left:8623;top:3994;width:0;height:515" o:connectortype="straight" strokecolor="#739cc3" strokeweight="1.25pt">
                  <v:stroke endarrow="block"/>
                </v:shape>
                <v:shape id="_x0000_s1112" type="#_x0000_t32" style="position:absolute;left:8623;top:5280;width:0;height:343" o:connectortype="straight" strokecolor="#739cc3" strokeweight="1.25pt">
                  <v:stroke endarrow="block"/>
                </v:shape>
                <v:shape id="_x0000_s1113" type="#_x0000_t32" style="position:absolute;left:8366;top:6550;width:0;height:479" o:connectortype="straight" strokecolor="#739cc3" strokeweight="1.25pt">
                  <v:stroke endarrow="block"/>
                </v:shape>
                <v:shape id="_x0000_s1114" type="#_x0000_t32" style="position:absolute;left:8383;top:8366;width:0;height:535" o:connectortype="straight" strokecolor="#739cc3" strokeweight="1.25pt">
                  <v:stroke endarrow="block"/>
                </v:shape>
                <v:shape id="_x0000_s1115" type="#_x0000_t32" style="position:absolute;left:7131;top:7029;width:0;height:1560;flip:y" o:connectortype="straight" strokecolor="#739cc3" strokeweight="1.25pt"/>
                <v:shape id="_x0000_s1116" type="#_x0000_t32" style="position:absolute;left:7097;top:6926;width:1269;height:0" o:connectortype="straight" strokecolor="#739cc3" strokeweight="1.25pt">
                  <v:stroke endarrow="block"/>
                </v:shape>
                <v:shape id="_x0000_s1117" type="#_x0000_t32" style="position:absolute;left:9360;top:7697;width:994;height:34" o:connectortype="straight" strokecolor="#739cc3" strokeweight="1.25pt"/>
                <v:shape id="_x0000_s1118" type="#_x0000_t32" style="position:absolute;left:10354;top:7731;width:0;height:2335" o:connectortype="straight" strokecolor="#739cc3" strokeweight="1.25pt"/>
              </v:group>
              <v:shape id="_x0000_s1119" type="#_x0000_t32" style="position:absolute;left:8469;top:10066;width:1885;height:0;flip:x" o:connectortype="straight" strokecolor="#739cc3" strokeweight="1.25pt"/>
              <v:shape id="_x0000_s1120" type="#_x0000_t32" style="position:absolute;left:8469;top:10066;width:0;height:292" o:connectortype="straight" strokecolor="#739cc3" strokeweight="1.25pt">
                <v:stroke endarrow="block"/>
              </v:shape>
            </v:group>
          </w:pict>
        </w:r>
      </w:ins>
    </w:p>
    <w:p w:rsidR="00062190" w:rsidRDefault="00062190" w:rsidP="00155AC9">
      <w:pPr>
        <w:spacing w:after="0"/>
        <w:rPr>
          <w:ins w:id="63" w:author="RAJ" w:date="2016-07-20T10:23:00Z"/>
          <w:sz w:val="20"/>
          <w:szCs w:val="20"/>
        </w:rPr>
      </w:pPr>
    </w:p>
    <w:p w:rsidR="00062190" w:rsidRDefault="00062190" w:rsidP="00155AC9">
      <w:pPr>
        <w:spacing w:after="0"/>
        <w:rPr>
          <w:ins w:id="64" w:author="RAJ" w:date="2016-07-20T10:23:00Z"/>
          <w:sz w:val="20"/>
          <w:szCs w:val="20"/>
        </w:rPr>
      </w:pPr>
    </w:p>
    <w:p w:rsidR="00062190" w:rsidRDefault="00062190" w:rsidP="00155AC9">
      <w:pPr>
        <w:spacing w:after="0"/>
        <w:rPr>
          <w:ins w:id="65" w:author="RAJ" w:date="2016-07-20T10:23:00Z"/>
          <w:sz w:val="20"/>
          <w:szCs w:val="20"/>
        </w:rPr>
      </w:pPr>
    </w:p>
    <w:p w:rsidR="00062190" w:rsidRDefault="00062190" w:rsidP="00155AC9">
      <w:pPr>
        <w:spacing w:after="0"/>
        <w:rPr>
          <w:ins w:id="66" w:author="RAJ" w:date="2016-07-20T10:23:00Z"/>
          <w:sz w:val="20"/>
          <w:szCs w:val="20"/>
        </w:rPr>
      </w:pPr>
    </w:p>
    <w:p w:rsidR="00062190" w:rsidRDefault="00062190" w:rsidP="00155AC9">
      <w:pPr>
        <w:spacing w:after="0"/>
        <w:rPr>
          <w:ins w:id="67" w:author="RAJ" w:date="2016-07-20T10:23:00Z"/>
          <w:sz w:val="20"/>
          <w:szCs w:val="20"/>
        </w:rPr>
      </w:pPr>
    </w:p>
    <w:p w:rsidR="00062190" w:rsidRDefault="00062190" w:rsidP="00155AC9">
      <w:pPr>
        <w:spacing w:after="0"/>
        <w:rPr>
          <w:ins w:id="68" w:author="RAJ" w:date="2016-07-20T10:23:00Z"/>
          <w:sz w:val="20"/>
          <w:szCs w:val="20"/>
        </w:rPr>
      </w:pPr>
    </w:p>
    <w:p w:rsidR="00062190" w:rsidRDefault="00062190" w:rsidP="00155AC9">
      <w:pPr>
        <w:spacing w:after="0"/>
        <w:rPr>
          <w:ins w:id="69" w:author="RAJ" w:date="2016-07-20T10:23:00Z"/>
          <w:sz w:val="20"/>
          <w:szCs w:val="20"/>
        </w:rPr>
      </w:pPr>
    </w:p>
    <w:p w:rsidR="00062190" w:rsidRDefault="00062190" w:rsidP="00155AC9">
      <w:pPr>
        <w:spacing w:after="0"/>
        <w:rPr>
          <w:ins w:id="70" w:author="RAJ" w:date="2016-07-20T10:23:00Z"/>
          <w:sz w:val="20"/>
          <w:szCs w:val="20"/>
        </w:rPr>
      </w:pPr>
    </w:p>
    <w:p w:rsidR="00062190" w:rsidRDefault="00062190" w:rsidP="00155AC9">
      <w:pPr>
        <w:spacing w:after="0"/>
        <w:rPr>
          <w:ins w:id="71" w:author="RAJ" w:date="2016-07-20T10:23:00Z"/>
          <w:sz w:val="20"/>
          <w:szCs w:val="20"/>
        </w:rPr>
      </w:pPr>
    </w:p>
    <w:p w:rsidR="00062190" w:rsidRDefault="00062190" w:rsidP="00155AC9">
      <w:pPr>
        <w:spacing w:after="0"/>
        <w:rPr>
          <w:ins w:id="72" w:author="RAJ" w:date="2016-07-20T10:23:00Z"/>
          <w:sz w:val="20"/>
          <w:szCs w:val="20"/>
        </w:rPr>
      </w:pPr>
    </w:p>
    <w:p w:rsidR="00062190" w:rsidRPr="00CC0FEA" w:rsidRDefault="00AF47B1" w:rsidP="00CC0FE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sz w:val="20"/>
          <w:szCs w:val="20"/>
        </w:rPr>
        <w:tab/>
      </w:r>
      <w:r w:rsidR="00CC0FEA">
        <w:rPr>
          <w:sz w:val="20"/>
          <w:szCs w:val="20"/>
        </w:rPr>
        <w:t xml:space="preserve">                                                                    </w:t>
      </w:r>
      <w:r w:rsidRPr="00CC0FEA">
        <w:rPr>
          <w:rFonts w:ascii="Times New Roman" w:hAnsi="Times New Roman" w:cs="Times New Roman"/>
          <w:sz w:val="20"/>
          <w:szCs w:val="20"/>
        </w:rPr>
        <w:t>No</w:t>
      </w:r>
    </w:p>
    <w:p w:rsidR="00062190" w:rsidRPr="00062190" w:rsidRDefault="00062190" w:rsidP="00CC0FEA">
      <w:pPr>
        <w:spacing w:after="0"/>
        <w:rPr>
          <w:ins w:id="73" w:author="RAJ" w:date="2016-07-20T10:23:00Z"/>
        </w:rPr>
      </w:pPr>
    </w:p>
    <w:p w:rsidR="00062190" w:rsidRPr="00062190" w:rsidRDefault="00062190" w:rsidP="00CC0FEA">
      <w:pPr>
        <w:spacing w:after="0"/>
        <w:rPr>
          <w:ins w:id="74" w:author="RAJ" w:date="2016-07-20T10:23:00Z"/>
        </w:rPr>
      </w:pPr>
    </w:p>
    <w:p w:rsidR="00CC0FEA" w:rsidRDefault="00AF47B1" w:rsidP="00CC0FEA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="00CC0FEA">
        <w:rPr>
          <w:sz w:val="20"/>
          <w:szCs w:val="20"/>
        </w:rPr>
        <w:t xml:space="preserve">                        </w:t>
      </w:r>
    </w:p>
    <w:p w:rsidR="00062190" w:rsidRDefault="00CC0FEA" w:rsidP="00CC0FE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</w:t>
      </w:r>
      <w:r w:rsidR="00AF47B1">
        <w:rPr>
          <w:sz w:val="20"/>
          <w:szCs w:val="20"/>
        </w:rPr>
        <w:t>YES</w:t>
      </w:r>
    </w:p>
    <w:p w:rsidR="00062190" w:rsidRDefault="00062190" w:rsidP="00155AC9">
      <w:pPr>
        <w:spacing w:after="0"/>
        <w:rPr>
          <w:ins w:id="75" w:author="RAJ" w:date="2016-07-20T10:23:00Z"/>
          <w:sz w:val="20"/>
          <w:szCs w:val="20"/>
        </w:rPr>
      </w:pPr>
    </w:p>
    <w:p w:rsidR="00062190" w:rsidRDefault="00062190" w:rsidP="00155AC9">
      <w:pPr>
        <w:spacing w:after="0"/>
        <w:rPr>
          <w:ins w:id="76" w:author="RAJ" w:date="2016-07-20T10:23:00Z"/>
          <w:sz w:val="20"/>
          <w:szCs w:val="20"/>
        </w:rPr>
      </w:pPr>
    </w:p>
    <w:p w:rsidR="00062190" w:rsidRDefault="00062190" w:rsidP="00155AC9">
      <w:pPr>
        <w:spacing w:after="0"/>
        <w:rPr>
          <w:ins w:id="77" w:author="RAJ" w:date="2016-07-20T10:23:00Z"/>
          <w:sz w:val="20"/>
          <w:szCs w:val="20"/>
        </w:rPr>
      </w:pPr>
    </w:p>
    <w:p w:rsidR="00062190" w:rsidRDefault="00062190" w:rsidP="00155AC9">
      <w:pPr>
        <w:spacing w:after="0"/>
        <w:rPr>
          <w:ins w:id="78" w:author="RAJ" w:date="2016-07-20T10:23:00Z"/>
          <w:sz w:val="20"/>
          <w:szCs w:val="20"/>
        </w:rPr>
      </w:pPr>
    </w:p>
    <w:p w:rsidR="00062190" w:rsidRDefault="00062190" w:rsidP="00155AC9">
      <w:pPr>
        <w:spacing w:after="0"/>
        <w:rPr>
          <w:ins w:id="79" w:author="RAJ" w:date="2016-07-20T10:23:00Z"/>
          <w:sz w:val="20"/>
          <w:szCs w:val="20"/>
        </w:rPr>
      </w:pPr>
    </w:p>
    <w:p w:rsidR="00062190" w:rsidRDefault="00062190" w:rsidP="00155AC9">
      <w:pPr>
        <w:spacing w:after="0"/>
        <w:rPr>
          <w:ins w:id="80" w:author="RAJ" w:date="2016-07-20T10:23:00Z"/>
          <w:sz w:val="20"/>
          <w:szCs w:val="20"/>
        </w:rPr>
      </w:pPr>
    </w:p>
    <w:p w:rsidR="00062190" w:rsidRDefault="00062190" w:rsidP="00155AC9">
      <w:pPr>
        <w:spacing w:after="0"/>
        <w:rPr>
          <w:ins w:id="81" w:author="RAJ" w:date="2016-07-20T10:23:00Z"/>
          <w:sz w:val="20"/>
          <w:szCs w:val="20"/>
        </w:rPr>
      </w:pPr>
    </w:p>
    <w:p w:rsidR="00062190" w:rsidRDefault="00062190" w:rsidP="00155AC9">
      <w:pPr>
        <w:spacing w:after="0"/>
        <w:rPr>
          <w:ins w:id="82" w:author="RAJ" w:date="2016-07-20T10:23:00Z"/>
          <w:sz w:val="20"/>
          <w:szCs w:val="20"/>
        </w:rPr>
      </w:pPr>
    </w:p>
    <w:p w:rsidR="00062190" w:rsidRDefault="00062190" w:rsidP="00155AC9">
      <w:pPr>
        <w:spacing w:after="0"/>
        <w:rPr>
          <w:ins w:id="83" w:author="RAJ" w:date="2016-07-20T10:23:00Z"/>
          <w:sz w:val="20"/>
          <w:szCs w:val="20"/>
        </w:rPr>
      </w:pPr>
    </w:p>
    <w:p w:rsidR="00062190" w:rsidRDefault="00062190" w:rsidP="00155AC9">
      <w:pPr>
        <w:spacing w:after="0"/>
        <w:rPr>
          <w:ins w:id="84" w:author="RAJ" w:date="2016-07-20T10:23:00Z"/>
          <w:sz w:val="20"/>
          <w:szCs w:val="20"/>
        </w:rPr>
      </w:pPr>
    </w:p>
    <w:p w:rsidR="00062190" w:rsidRDefault="00062190" w:rsidP="00155AC9">
      <w:pPr>
        <w:spacing w:after="0"/>
        <w:rPr>
          <w:ins w:id="85" w:author="RAJ" w:date="2016-07-20T10:23:00Z"/>
          <w:sz w:val="20"/>
          <w:szCs w:val="20"/>
        </w:rPr>
      </w:pPr>
    </w:p>
    <w:p w:rsidR="00062190" w:rsidRDefault="00062190" w:rsidP="00155AC9">
      <w:pPr>
        <w:spacing w:after="0"/>
        <w:rPr>
          <w:ins w:id="86" w:author="RAJ" w:date="2016-07-20T10:23:00Z"/>
          <w:sz w:val="20"/>
          <w:szCs w:val="20"/>
        </w:rPr>
      </w:pPr>
    </w:p>
    <w:p w:rsidR="00062190" w:rsidRDefault="00062190" w:rsidP="00155AC9">
      <w:pPr>
        <w:spacing w:after="0"/>
        <w:rPr>
          <w:ins w:id="87" w:author="RAJ" w:date="2016-07-20T10:23:00Z"/>
          <w:sz w:val="20"/>
          <w:szCs w:val="20"/>
        </w:rPr>
      </w:pPr>
    </w:p>
    <w:p w:rsidR="00062190" w:rsidRDefault="00062190" w:rsidP="00155AC9">
      <w:pPr>
        <w:spacing w:after="0"/>
        <w:rPr>
          <w:ins w:id="88" w:author="RAJ" w:date="2016-07-20T10:23:00Z"/>
          <w:sz w:val="20"/>
          <w:szCs w:val="20"/>
        </w:rPr>
      </w:pPr>
    </w:p>
    <w:p w:rsidR="00062190" w:rsidRDefault="00062190" w:rsidP="00155AC9">
      <w:pPr>
        <w:spacing w:after="0"/>
        <w:rPr>
          <w:ins w:id="89" w:author="RAJ" w:date="2016-07-20T10:23:00Z"/>
          <w:sz w:val="20"/>
          <w:szCs w:val="20"/>
        </w:rPr>
      </w:pPr>
    </w:p>
    <w:p w:rsidR="00062190" w:rsidRDefault="00062190" w:rsidP="00155AC9">
      <w:pPr>
        <w:spacing w:after="0"/>
        <w:rPr>
          <w:ins w:id="90" w:author="RAJ" w:date="2016-07-20T10:23:00Z"/>
          <w:sz w:val="20"/>
          <w:szCs w:val="20"/>
        </w:rPr>
      </w:pPr>
    </w:p>
    <w:p w:rsidR="00062190" w:rsidRDefault="00062190" w:rsidP="00155AC9">
      <w:pPr>
        <w:spacing w:after="0"/>
        <w:rPr>
          <w:ins w:id="91" w:author="RAJ" w:date="2016-07-20T10:23:00Z"/>
          <w:sz w:val="20"/>
          <w:szCs w:val="20"/>
        </w:rPr>
      </w:pPr>
    </w:p>
    <w:p w:rsidR="00062190" w:rsidRDefault="00062190" w:rsidP="00155AC9">
      <w:pPr>
        <w:spacing w:after="0"/>
        <w:rPr>
          <w:ins w:id="92" w:author="RAJ" w:date="2016-07-20T10:23:00Z"/>
          <w:sz w:val="20"/>
          <w:szCs w:val="20"/>
        </w:rPr>
      </w:pPr>
    </w:p>
    <w:p w:rsidR="00062190" w:rsidRDefault="00062190" w:rsidP="00155AC9">
      <w:pPr>
        <w:spacing w:after="0"/>
        <w:rPr>
          <w:ins w:id="93" w:author="RAJ" w:date="2016-07-20T10:23:00Z"/>
          <w:sz w:val="20"/>
          <w:szCs w:val="20"/>
        </w:rPr>
      </w:pPr>
    </w:p>
    <w:p w:rsidR="00062190" w:rsidRDefault="00062190" w:rsidP="00155AC9">
      <w:pPr>
        <w:spacing w:after="0"/>
        <w:rPr>
          <w:ins w:id="94" w:author="RAJ" w:date="2016-07-20T10:23:00Z"/>
          <w:sz w:val="20"/>
          <w:szCs w:val="20"/>
        </w:rPr>
      </w:pPr>
    </w:p>
    <w:p w:rsidR="00B778A2" w:rsidRDefault="00B778A2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Pg 5.7</w:t>
      </w:r>
    </w:p>
    <w:p w:rsidR="00B778A2" w:rsidRDefault="00B778A2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Flow chart:</w:t>
      </w:r>
    </w:p>
    <w:p w:rsidR="00B778A2" w:rsidRDefault="00B778A2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Connector missing</w:t>
      </w:r>
      <w:commentRangeStart w:id="95"/>
      <w:r w:rsidR="00EA21E9">
        <w:rPr>
          <w:sz w:val="20"/>
          <w:szCs w:val="20"/>
        </w:rPr>
        <w:t>before stop</w:t>
      </w:r>
      <w:r>
        <w:rPr>
          <w:sz w:val="20"/>
          <w:szCs w:val="20"/>
        </w:rPr>
        <w:t>.</w:t>
      </w:r>
      <w:commentRangeEnd w:id="95"/>
      <w:r w:rsidR="00634C97">
        <w:rPr>
          <w:rStyle w:val="CommentReference"/>
        </w:rPr>
        <w:commentReference w:id="95"/>
      </w:r>
    </w:p>
    <w:p w:rsidR="00AC0BB1" w:rsidRDefault="00AC0BB1" w:rsidP="00155AC9">
      <w:pPr>
        <w:spacing w:after="0"/>
        <w:rPr>
          <w:sz w:val="20"/>
          <w:szCs w:val="20"/>
        </w:rPr>
      </w:pPr>
    </w:p>
    <w:p w:rsidR="00AC0BB1" w:rsidRDefault="00AC0BB1" w:rsidP="00155AC9">
      <w:pPr>
        <w:spacing w:after="0"/>
        <w:rPr>
          <w:sz w:val="20"/>
          <w:szCs w:val="20"/>
        </w:rPr>
      </w:pPr>
    </w:p>
    <w:p w:rsidR="00AC0BB1" w:rsidRDefault="00C54429" w:rsidP="00155AC9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pict>
          <v:group id="_x0000_s1170" style="position:absolute;margin-left:90.5pt;margin-top:-36.75pt;width:259.65pt;height:696.9pt;z-index:251869184" coordorigin="3458,899" coordsize="5193,13938" o:regroupid="1">
            <v:shape id="_x0000_s1124" type="#_x0000_t32" style="position:absolute;left:6097;top:11433;width:0;height:407" o:connectortype="straight" o:regroupid="2" strokecolor="#739cc3" strokeweight="1.25pt">
              <v:stroke endarrow="block"/>
            </v:shape>
            <v:group id="_x0000_s1169" style="position:absolute;left:3458;top:899;width:5193;height:13938" coordorigin="3458,899" coordsize="5193,13938" o:regroupid="2">
              <v:oval id="_x0000_s1126" style="position:absolute;left:5103;top:899;width:2005;height:619" o:regroupid="3" fillcolor="#9cbee0" strokecolor="#739cc3" strokeweight="1.25pt">
                <v:fill color2="#bbd5f0" type="gradient">
                  <o:fill v:ext="view" type="gradientUnscaled"/>
                </v:fill>
                <v:textbox style="mso-next-textbox:#_x0000_s1126">
                  <w:txbxContent>
                    <w:p w:rsidR="00AC0BB1" w:rsidRDefault="00AC0BB1" w:rsidP="00AC0BB1">
                      <w:r>
                        <w:t xml:space="preserve">    start</w:t>
                      </w:r>
                    </w:p>
                  </w:txbxContent>
                </v:textbox>
              </v:oval>
              <v:shape id="_x0000_s1127" type="#_x0000_t7" style="position:absolute;left:5065;top:1836;width:2073;height:633" o:regroupid="3" fillcolor="#9cbee0" strokecolor="#739cc3" strokeweight="1.25pt">
                <v:fill color2="#bbd5f0" type="gradient">
                  <o:fill v:ext="view" type="gradientUnscaled"/>
                </v:fill>
                <v:textbox style="mso-next-textbox:#_x0000_s1127">
                  <w:txbxContent>
                    <w:p w:rsidR="00AC0BB1" w:rsidRDefault="00AC0BB1" w:rsidP="00AC0BB1">
                      <w:r>
                        <w:t xml:space="preserve">   i=2</w:t>
                      </w:r>
                    </w:p>
                  </w:txbxContent>
                </v:textbox>
              </v:shape>
              <v:rect id="_x0000_s1128" style="position:absolute;left:4947;top:2858;width:2161;height:567" o:regroupid="3" fillcolor="#9cbee0" strokecolor="#739cc3" strokeweight="1.25pt">
                <v:fill color2="#bbd5f0" type="gradient">
                  <o:fill v:ext="view" type="gradientUnscaled"/>
                </v:fill>
                <v:textbox style="mso-next-textbox:#_x0000_s1128">
                  <w:txbxContent>
                    <w:p w:rsidR="00AC0BB1" w:rsidRDefault="00AC0BB1" w:rsidP="00AC0BB1">
                      <w:r>
                        <w:t xml:space="preserve">     Read n</w:t>
                      </w:r>
                    </w:p>
                  </w:txbxContent>
                </v:textbox>
              </v:rect>
              <v:shape id="_x0000_s1129" type="#_x0000_t4" style="position:absolute;left:5103;top:3778;width:1937;height:1273" o:regroupid="3" fillcolor="#9cbee0" strokecolor="#739cc3" strokeweight="1.25pt">
                <v:fill color2="#bbd5f0" type="gradient">
                  <o:fill v:ext="view" type="gradientUnscaled"/>
                </v:fill>
                <v:textbox style="mso-next-textbox:#_x0000_s1129">
                  <w:txbxContent>
                    <w:p w:rsidR="00AC0BB1" w:rsidRDefault="00AC0BB1" w:rsidP="00AC0BB1">
                      <w:r>
                        <w:t xml:space="preserve">  If</w:t>
                      </w:r>
                    </w:p>
                    <w:p w:rsidR="00AC0BB1" w:rsidRDefault="00AC0BB1" w:rsidP="00AC0BB1">
                      <w:r>
                        <w:t xml:space="preserve"> i&lt;=n-1</w:t>
                      </w:r>
                    </w:p>
                  </w:txbxContent>
                </v:textbox>
              </v:shape>
              <v:shape id="_x0000_s1130" type="#_x0000_t4" style="position:absolute;left:5052;top:5351;width:1988;height:1556" o:regroupid="3" fillcolor="#9cbee0" strokecolor="#739cc3" strokeweight="1.25pt">
                <v:fill color2="#bbd5f0" type="gradient">
                  <o:fill v:ext="view" type="gradientUnscaled"/>
                </v:fill>
                <v:textbox style="mso-next-textbox:#_x0000_s1130">
                  <w:txbxContent>
                    <w:p w:rsidR="00AC0BB1" w:rsidRDefault="00AC0BB1" w:rsidP="00AC0BB1">
                      <w:r>
                        <w:t xml:space="preserve">   If</w:t>
                      </w:r>
                    </w:p>
                    <w:p w:rsidR="00AC0BB1" w:rsidRDefault="00AC0BB1" w:rsidP="00AC0BB1">
                      <w:r>
                        <w:t>n% i=0</w:t>
                      </w:r>
                    </w:p>
                  </w:txbxContent>
                </v:textbox>
              </v:shape>
              <v:rect id="_x0000_s1131" style="position:absolute;left:5017;top:7421;width:2091;height:725" o:regroupid="3" fillcolor="#9cbee0" strokecolor="#739cc3" strokeweight="1.25pt">
                <v:fill color2="#bbd5f0" type="gradient">
                  <o:fill v:ext="view" type="gradientUnscaled"/>
                </v:fill>
                <v:textbox style="mso-next-textbox:#_x0000_s1131">
                  <w:txbxContent>
                    <w:p w:rsidR="00AC0BB1" w:rsidRDefault="00AC0BB1" w:rsidP="00AC0BB1">
                      <w:r>
                        <w:t>Print not prime</w:t>
                      </w:r>
                    </w:p>
                  </w:txbxContent>
                </v:textbox>
              </v:rect>
              <v:shape id="_x0000_s1132" type="#_x0000_t4" style="position:absolute;left:5377;top:10267;width:1440;height:1167" o:regroupid="3" fillcolor="#9cbee0" strokecolor="#739cc3" strokeweight="1.25pt">
                <v:fill color2="#bbd5f0" type="gradient">
                  <o:fill v:ext="view" type="gradientUnscaled"/>
                </v:fill>
                <v:textbox style="mso-next-textbox:#_x0000_s1132">
                  <w:txbxContent>
                    <w:p w:rsidR="00AC0BB1" w:rsidRDefault="00AC0BB1" w:rsidP="00AC0BB1">
                      <w:r>
                        <w:t>If i=n</w:t>
                      </w:r>
                    </w:p>
                  </w:txbxContent>
                </v:textbox>
              </v:shape>
              <v:shape id="_x0000_s1133" type="#_x0000_t7" style="position:absolute;left:4435;top:11841;width:3308;height:725" o:regroupid="3" fillcolor="#9cbee0" strokecolor="#739cc3" strokeweight="1.25pt">
                <v:fill color2="#bbd5f0" type="gradient">
                  <o:fill v:ext="view" type="gradientUnscaled"/>
                </v:fill>
                <v:textbox style="mso-next-textbox:#_x0000_s1133">
                  <w:txbxContent>
                    <w:p w:rsidR="00AC0BB1" w:rsidRDefault="00AC0BB1" w:rsidP="00AC0BB1">
                      <w:r>
                        <w:t>Print prime</w:t>
                      </w:r>
                    </w:p>
                  </w:txbxContent>
                </v:textbox>
              </v:shape>
              <v:oval id="_x0000_s1134" style="position:absolute;left:5149;top:14130;width:1989;height:707" o:regroupid="3" fillcolor="#9cbee0" strokecolor="#739cc3" strokeweight="1.25pt">
                <v:fill color2="#bbd5f0" type="gradient">
                  <o:fill v:ext="view" type="gradientUnscaled"/>
                </v:fill>
                <v:textbox style="mso-next-textbox:#_x0000_s1134">
                  <w:txbxContent>
                    <w:p w:rsidR="00AC0BB1" w:rsidRDefault="00AC0BB1" w:rsidP="00AC0BB1">
                      <w:r>
                        <w:t xml:space="preserve">     stop</w:t>
                      </w:r>
                    </w:p>
                  </w:txbxContent>
                </v:textbox>
              </v:oval>
              <v:rect id="_x0000_s1135" style="position:absolute;left:5530;top:9312;width:1440;height:496" o:regroupid="3" fillcolor="#9cbee0" strokecolor="#739cc3" strokeweight="1.25pt">
                <v:fill color2="#bbd5f0" type="gradient">
                  <o:fill v:ext="view" type="gradientUnscaled"/>
                </v:fill>
                <v:textbox style="mso-next-textbox:#_x0000_s1135">
                  <w:txbxContent>
                    <w:p w:rsidR="00AC0BB1" w:rsidRDefault="00AC0BB1" w:rsidP="00AC0BB1">
                      <w:r>
                        <w:t>I=i+1</w:t>
                      </w:r>
                    </w:p>
                  </w:txbxContent>
                </v:textbox>
              </v:rect>
              <v:shape id="_x0000_s1136" type="#_x0000_t32" style="position:absolute;left:6097;top:1518;width:0;height:335" o:connectortype="straight" o:regroupid="3" strokecolor="#739cc3" strokeweight="1.25pt">
                <v:stroke endarrow="block"/>
              </v:shape>
              <v:shape id="_x0000_s1137" type="#_x0000_t32" style="position:absolute;left:6097;top:2451;width:0;height:407" o:connectortype="straight" o:regroupid="3" strokecolor="#739cc3" strokeweight="1.25pt">
                <v:stroke endarrow="block"/>
              </v:shape>
              <v:shape id="_x0000_s1138" type="#_x0000_t32" style="position:absolute;left:6097;top:3425;width:0;height:353" o:connectortype="straight" o:regroupid="3" strokecolor="#739cc3" strokeweight="1.25pt">
                <v:stroke endarrow="block"/>
              </v:shape>
              <v:shape id="_x0000_s1139" type="#_x0000_t32" style="position:absolute;left:6046;top:6907;width:0;height:514" o:connectortype="straight" o:regroupid="3" strokecolor="#739cc3" strokeweight="1.25pt">
                <v:stroke endarrow="block"/>
              </v:shape>
              <v:shape id="_x0000_s1140" type="#_x0000_t32" style="position:absolute;left:6097;top:8146;width:0;height:352" o:connectortype="straight" o:regroupid="3" strokecolor="#739cc3" strokeweight="1.25pt">
                <v:stroke endarrow="block"/>
              </v:shape>
              <v:oval id="_x0000_s1141" style="position:absolute;left:5530;top:8498;width:1166;height:549" o:regroupid="3" fillcolor="#9cbee0" strokecolor="#739cc3" strokeweight="1.25pt">
                <v:fill color2="#bbd5f0" type="gradient">
                  <o:fill v:ext="view" type="gradientUnscaled"/>
                </v:fill>
                <v:textbox style="mso-next-textbox:#_x0000_s1141">
                  <w:txbxContent>
                    <w:p w:rsidR="00AC0BB1" w:rsidRDefault="00AC0BB1" w:rsidP="00AC0BB1">
                      <w:r>
                        <w:t xml:space="preserve">  A</w:t>
                      </w:r>
                    </w:p>
                  </w:txbxContent>
                </v:textbox>
              </v:oval>
              <v:shape id="_x0000_s1142" type="#_x0000_t32" style="position:absolute;left:7057;top:4415;width:1098;height:0" o:connectortype="straight" o:regroupid="3" strokecolor="#739cc3" strokeweight="1.25pt"/>
              <v:shape id="_x0000_s1143" type="#_x0000_t32" style="position:absolute;left:8189;top:4432;width:0;height:5534" o:connectortype="straight" o:regroupid="3" strokecolor="#739cc3" strokeweight="1.25pt"/>
              <v:shape id="_x0000_s1144" type="#_x0000_t32" style="position:absolute;left:6097;top:10001;width:2109;height:0;flip:x" o:connectortype="straight" o:regroupid="3" strokecolor="#739cc3" strokeweight="1.25pt"/>
              <v:shape id="_x0000_s1145" type="#_x0000_t32" style="position:absolute;left:6097;top:10001;width:0;height:248" o:connectortype="straight" o:regroupid="3" strokecolor="#739cc3" strokeweight="1.25pt">
                <v:stroke endarrow="block"/>
              </v:shape>
              <v:shape id="_x0000_s1146" type="#_x0000_t32" style="position:absolute;left:7040;top:6111;width:617;height:0" o:connectortype="straight" o:regroupid="3" strokecolor="#739cc3" strokeweight="1.25pt"/>
              <v:shape id="_x0000_s1147" type="#_x0000_t32" style="position:absolute;left:7657;top:6111;width:0;height:2936" o:connectortype="straight" o:regroupid="3" strokecolor="#739cc3" strokeweight="1.25pt"/>
              <v:shape id="_x0000_s1148" type="#_x0000_t32" style="position:absolute;left:6457;top:9047;width:1200;height:0;flip:x" o:connectortype="straight" o:regroupid="3" strokecolor="#739cc3" strokeweight="1.25pt"/>
              <v:shape id="_x0000_s1149" type="#_x0000_t32" style="position:absolute;left:6457;top:9047;width:0;height:265" o:connectortype="straight" o:regroupid="3" strokecolor="#739cc3" strokeweight="1.25pt">
                <v:stroke endarrow="block"/>
              </v:shape>
              <v:shape id="_x0000_s1150" type="#_x0000_t32" style="position:absolute;left:5874;top:9808;width:0;height:318" o:connectortype="straight" o:regroupid="3" strokecolor="#739cc3" strokeweight="1.25pt"/>
              <v:shape id="_x0000_s1151" type="#_x0000_t32" style="position:absolute;left:4487;top:10126;width:1354;height:0;flip:x" o:connectortype="straight" o:regroupid="3" strokecolor="#739cc3" strokeweight="1.25pt"/>
              <v:shape id="_x0000_s1152" type="#_x0000_t32" style="position:absolute;left:4486;top:3653;width:0;height:6473;flip:y" o:connectortype="straight" o:regroupid="3" strokecolor="#739cc3" strokeweight="1.25pt"/>
              <v:shape id="_x0000_s1153" type="#_x0000_t32" style="position:absolute;left:4486;top:3653;width:1611;height:0" o:connectortype="straight" o:regroupid="3" strokecolor="#739cc3" strokeweight="1.25pt">
                <v:stroke endarrow="block"/>
              </v:shape>
              <v:shape id="_x0000_s1154" type="#_x0000_t32" style="position:absolute;left:6834;top:10850;width:1800;height:0" o:connectortype="straight" o:regroupid="3" strokecolor="#739cc3" strokeweight="1.25pt"/>
              <v:shape id="_x0000_s1155" type="#_x0000_t32" style="position:absolute;left:6080;top:13441;width:0;height:689" o:connectortype="straight" o:regroupid="3" strokecolor="#739cc3" strokeweight="1.25pt">
                <v:stroke endarrow="block"/>
              </v:shape>
              <v:shape id="_x0000_s1156" type="#_x0000_t32" style="position:absolute;left:8651;top:10815;width:0;height:2405" o:connectortype="straight" o:regroupid="3" strokecolor="#739cc3" strokeweight="1.25pt"/>
              <v:shape id="_x0000_s1157" type="#_x0000_t32" style="position:absolute;left:6340;top:13220;width:2294;height:0;flip:x" o:connectortype="straight" o:regroupid="3" strokecolor="#739cc3" strokeweight="1.25pt">
                <v:stroke endarrow="block"/>
              </v:shape>
              <v:oval id="_x0000_s1158" style="position:absolute;left:3458;top:12857;width:840;height:584" o:regroupid="3" fillcolor="#9cbee0" strokecolor="#739cc3" strokeweight="1.25pt">
                <v:fill color2="#bbd5f0" type="gradient">
                  <o:fill v:ext="view" type="gradientUnscaled"/>
                </v:fill>
                <v:textbox style="mso-next-textbox:#_x0000_s1158">
                  <w:txbxContent>
                    <w:p w:rsidR="00AC0BB1" w:rsidRDefault="00AC0BB1" w:rsidP="00AC0BB1">
                      <w:r>
                        <w:t>A</w:t>
                      </w:r>
                    </w:p>
                  </w:txbxContent>
                </v:textbox>
              </v:oval>
              <v:shape id="_x0000_s1159" type="#_x0000_t32" style="position:absolute;left:4298;top:13220;width:1542;height:1" o:connectortype="straight" o:regroupid="3" strokecolor="#739cc3" strokeweight="1.25pt">
                <v:stroke endarrow="block"/>
              </v:shape>
            </v:group>
          </v:group>
        </w:pict>
      </w:r>
    </w:p>
    <w:p w:rsidR="00AC0BB1" w:rsidRDefault="00AC0BB1" w:rsidP="00155AC9">
      <w:pPr>
        <w:spacing w:after="0"/>
        <w:rPr>
          <w:sz w:val="20"/>
          <w:szCs w:val="20"/>
        </w:rPr>
      </w:pPr>
    </w:p>
    <w:p w:rsidR="00AC0BB1" w:rsidRDefault="00AC0BB1" w:rsidP="00155AC9">
      <w:pPr>
        <w:spacing w:after="0"/>
        <w:rPr>
          <w:sz w:val="20"/>
          <w:szCs w:val="20"/>
        </w:rPr>
      </w:pPr>
    </w:p>
    <w:p w:rsidR="00AC0BB1" w:rsidRDefault="00AC0BB1" w:rsidP="00155AC9">
      <w:pPr>
        <w:spacing w:after="0"/>
        <w:rPr>
          <w:sz w:val="20"/>
          <w:szCs w:val="20"/>
        </w:rPr>
      </w:pPr>
    </w:p>
    <w:p w:rsidR="00AC0BB1" w:rsidRDefault="00AC0BB1" w:rsidP="00155AC9">
      <w:pPr>
        <w:spacing w:after="0"/>
        <w:rPr>
          <w:sz w:val="20"/>
          <w:szCs w:val="20"/>
        </w:rPr>
      </w:pPr>
    </w:p>
    <w:p w:rsidR="00AC0BB1" w:rsidRDefault="00AC0BB1" w:rsidP="00155AC9">
      <w:pPr>
        <w:spacing w:after="0"/>
        <w:rPr>
          <w:sz w:val="20"/>
          <w:szCs w:val="20"/>
        </w:rPr>
      </w:pPr>
    </w:p>
    <w:p w:rsidR="00AC0BB1" w:rsidRDefault="00AC0BB1" w:rsidP="00155AC9">
      <w:pPr>
        <w:spacing w:after="0"/>
        <w:rPr>
          <w:sz w:val="20"/>
          <w:szCs w:val="20"/>
        </w:rPr>
      </w:pPr>
    </w:p>
    <w:p w:rsidR="00AC0BB1" w:rsidRDefault="00AC0BB1" w:rsidP="00155AC9">
      <w:pPr>
        <w:spacing w:after="0"/>
        <w:rPr>
          <w:sz w:val="20"/>
          <w:szCs w:val="20"/>
        </w:rPr>
      </w:pPr>
    </w:p>
    <w:p w:rsidR="00AC0BB1" w:rsidRDefault="00AC0BB1" w:rsidP="00155AC9">
      <w:pPr>
        <w:spacing w:after="0"/>
        <w:rPr>
          <w:sz w:val="20"/>
          <w:szCs w:val="20"/>
        </w:rPr>
      </w:pPr>
    </w:p>
    <w:p w:rsidR="00AC0BB1" w:rsidRDefault="00AC0BB1" w:rsidP="00AC0BB1">
      <w:pPr>
        <w:tabs>
          <w:tab w:val="left" w:pos="7148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</w:p>
    <w:p w:rsidR="00AC0BB1" w:rsidRDefault="00AC0BB1" w:rsidP="00155AC9">
      <w:pPr>
        <w:spacing w:after="0"/>
        <w:rPr>
          <w:sz w:val="20"/>
          <w:szCs w:val="20"/>
        </w:rPr>
      </w:pPr>
    </w:p>
    <w:p w:rsidR="00AC0BB1" w:rsidRDefault="00C54429" w:rsidP="00C54429">
      <w:pPr>
        <w:tabs>
          <w:tab w:val="left" w:pos="79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</w:p>
    <w:p w:rsidR="00AC0BB1" w:rsidRDefault="00AC0BB1" w:rsidP="00AC0BB1">
      <w:pPr>
        <w:tabs>
          <w:tab w:val="left" w:pos="6474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</w:p>
    <w:p w:rsidR="00AC0BB1" w:rsidRDefault="00AC0BB1" w:rsidP="00155AC9">
      <w:pPr>
        <w:spacing w:after="0"/>
        <w:rPr>
          <w:sz w:val="20"/>
          <w:szCs w:val="20"/>
        </w:rPr>
      </w:pPr>
    </w:p>
    <w:p w:rsidR="00AC0BB1" w:rsidRDefault="00AC0BB1" w:rsidP="00155AC9">
      <w:pPr>
        <w:spacing w:after="0"/>
        <w:rPr>
          <w:sz w:val="20"/>
          <w:szCs w:val="20"/>
        </w:rPr>
      </w:pPr>
    </w:p>
    <w:p w:rsidR="00AC0BB1" w:rsidRDefault="00AC0BB1" w:rsidP="00155AC9">
      <w:pPr>
        <w:spacing w:after="0"/>
        <w:rPr>
          <w:sz w:val="20"/>
          <w:szCs w:val="20"/>
        </w:rPr>
      </w:pPr>
    </w:p>
    <w:p w:rsidR="00AC0BB1" w:rsidRDefault="00AC0BB1" w:rsidP="00155AC9">
      <w:pPr>
        <w:spacing w:after="0"/>
        <w:rPr>
          <w:sz w:val="20"/>
          <w:szCs w:val="20"/>
        </w:rPr>
      </w:pPr>
    </w:p>
    <w:p w:rsidR="00AC0BB1" w:rsidRDefault="00AC0BB1" w:rsidP="00155AC9">
      <w:pPr>
        <w:spacing w:after="0"/>
        <w:rPr>
          <w:sz w:val="20"/>
          <w:szCs w:val="20"/>
        </w:rPr>
      </w:pPr>
    </w:p>
    <w:p w:rsidR="00AC0BB1" w:rsidRDefault="00AC0BB1" w:rsidP="00155AC9">
      <w:pPr>
        <w:spacing w:after="0"/>
        <w:rPr>
          <w:sz w:val="20"/>
          <w:szCs w:val="20"/>
        </w:rPr>
      </w:pPr>
    </w:p>
    <w:p w:rsidR="00AC0BB1" w:rsidRDefault="00AC0BB1" w:rsidP="00155AC9">
      <w:pPr>
        <w:spacing w:after="0"/>
        <w:rPr>
          <w:sz w:val="20"/>
          <w:szCs w:val="20"/>
        </w:rPr>
      </w:pPr>
    </w:p>
    <w:p w:rsidR="00AC0BB1" w:rsidRDefault="00AC0BB1" w:rsidP="00155AC9">
      <w:pPr>
        <w:spacing w:after="0"/>
        <w:rPr>
          <w:sz w:val="20"/>
          <w:szCs w:val="20"/>
        </w:rPr>
      </w:pPr>
    </w:p>
    <w:p w:rsidR="00AC0BB1" w:rsidRDefault="00AC0BB1" w:rsidP="00155AC9">
      <w:pPr>
        <w:spacing w:after="0"/>
        <w:rPr>
          <w:sz w:val="20"/>
          <w:szCs w:val="20"/>
        </w:rPr>
      </w:pPr>
    </w:p>
    <w:p w:rsidR="00AC0BB1" w:rsidRDefault="00AC0BB1" w:rsidP="00155AC9">
      <w:pPr>
        <w:spacing w:after="0"/>
        <w:rPr>
          <w:sz w:val="20"/>
          <w:szCs w:val="20"/>
        </w:rPr>
      </w:pPr>
    </w:p>
    <w:p w:rsidR="00AC0BB1" w:rsidRDefault="00AC0BB1" w:rsidP="00155AC9">
      <w:pPr>
        <w:spacing w:after="0"/>
        <w:rPr>
          <w:sz w:val="20"/>
          <w:szCs w:val="20"/>
        </w:rPr>
      </w:pPr>
    </w:p>
    <w:p w:rsidR="00AC0BB1" w:rsidRDefault="00AC0BB1" w:rsidP="00155AC9">
      <w:pPr>
        <w:spacing w:after="0"/>
        <w:rPr>
          <w:sz w:val="20"/>
          <w:szCs w:val="20"/>
        </w:rPr>
      </w:pPr>
    </w:p>
    <w:p w:rsidR="00AC0BB1" w:rsidRDefault="00AC0BB1" w:rsidP="00155AC9">
      <w:pPr>
        <w:spacing w:after="0"/>
        <w:rPr>
          <w:sz w:val="20"/>
          <w:szCs w:val="20"/>
        </w:rPr>
      </w:pPr>
    </w:p>
    <w:p w:rsidR="00AC0BB1" w:rsidRDefault="00AC0BB1" w:rsidP="00155AC9">
      <w:pPr>
        <w:spacing w:after="0"/>
        <w:rPr>
          <w:sz w:val="20"/>
          <w:szCs w:val="20"/>
        </w:rPr>
      </w:pPr>
    </w:p>
    <w:p w:rsidR="00AC0BB1" w:rsidRDefault="00AC0BB1" w:rsidP="00155AC9">
      <w:pPr>
        <w:spacing w:after="0"/>
        <w:rPr>
          <w:sz w:val="20"/>
          <w:szCs w:val="20"/>
        </w:rPr>
      </w:pPr>
    </w:p>
    <w:p w:rsidR="00AC0BB1" w:rsidRDefault="00AC0BB1" w:rsidP="00155AC9">
      <w:pPr>
        <w:spacing w:after="0"/>
        <w:rPr>
          <w:sz w:val="20"/>
          <w:szCs w:val="20"/>
        </w:rPr>
      </w:pPr>
    </w:p>
    <w:p w:rsidR="00AC0BB1" w:rsidRDefault="00AC0BB1" w:rsidP="00155AC9">
      <w:pPr>
        <w:spacing w:after="0"/>
        <w:rPr>
          <w:sz w:val="20"/>
          <w:szCs w:val="20"/>
        </w:rPr>
      </w:pPr>
    </w:p>
    <w:p w:rsidR="00AC0BB1" w:rsidRDefault="00AC0BB1" w:rsidP="00155AC9">
      <w:pPr>
        <w:spacing w:after="0"/>
        <w:rPr>
          <w:sz w:val="20"/>
          <w:szCs w:val="20"/>
        </w:rPr>
      </w:pPr>
    </w:p>
    <w:p w:rsidR="00AC0BB1" w:rsidRDefault="00AC0BB1" w:rsidP="00155AC9">
      <w:pPr>
        <w:spacing w:after="0"/>
        <w:rPr>
          <w:sz w:val="20"/>
          <w:szCs w:val="20"/>
        </w:rPr>
      </w:pPr>
    </w:p>
    <w:p w:rsidR="00AC0BB1" w:rsidRDefault="00AC0BB1" w:rsidP="00155AC9">
      <w:pPr>
        <w:spacing w:after="0"/>
        <w:rPr>
          <w:sz w:val="20"/>
          <w:szCs w:val="20"/>
        </w:rPr>
      </w:pPr>
    </w:p>
    <w:p w:rsidR="00AC0BB1" w:rsidRDefault="00AC0BB1" w:rsidP="00155AC9">
      <w:pPr>
        <w:spacing w:after="0"/>
        <w:rPr>
          <w:sz w:val="20"/>
          <w:szCs w:val="20"/>
        </w:rPr>
      </w:pPr>
    </w:p>
    <w:p w:rsidR="00AC0BB1" w:rsidRDefault="00AC0BB1" w:rsidP="00155AC9">
      <w:pPr>
        <w:spacing w:after="0"/>
        <w:rPr>
          <w:sz w:val="20"/>
          <w:szCs w:val="20"/>
        </w:rPr>
      </w:pPr>
    </w:p>
    <w:p w:rsidR="00AC0BB1" w:rsidRDefault="00AC0BB1" w:rsidP="00155AC9">
      <w:pPr>
        <w:spacing w:after="0"/>
        <w:rPr>
          <w:sz w:val="20"/>
          <w:szCs w:val="20"/>
        </w:rPr>
      </w:pPr>
    </w:p>
    <w:p w:rsidR="00AC0BB1" w:rsidRDefault="00AC0BB1" w:rsidP="00155AC9">
      <w:pPr>
        <w:spacing w:after="0"/>
        <w:rPr>
          <w:sz w:val="20"/>
          <w:szCs w:val="20"/>
        </w:rPr>
      </w:pPr>
    </w:p>
    <w:p w:rsidR="00AC0BB1" w:rsidRDefault="00AC0BB1" w:rsidP="00155AC9">
      <w:pPr>
        <w:spacing w:after="0"/>
        <w:rPr>
          <w:sz w:val="20"/>
          <w:szCs w:val="20"/>
        </w:rPr>
      </w:pPr>
    </w:p>
    <w:p w:rsidR="00AC0BB1" w:rsidRDefault="00C54429" w:rsidP="00155AC9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22" type="#_x0000_t32" style="position:absolute;margin-left:222.45pt;margin-top:13.15pt;width:.05pt;height:23.95pt;z-index:251681792" o:connectortype="straight" o:regroupid="1" strokecolor="#739cc3" strokeweight="1.25pt">
            <v:stroke endarrow="block"/>
          </v:shape>
        </w:pict>
      </w:r>
    </w:p>
    <w:p w:rsidR="00AC0BB1" w:rsidRDefault="00AC0BB1" w:rsidP="00155AC9">
      <w:pPr>
        <w:spacing w:after="0"/>
        <w:rPr>
          <w:sz w:val="20"/>
          <w:szCs w:val="20"/>
        </w:rPr>
      </w:pPr>
    </w:p>
    <w:p w:rsidR="00AC0BB1" w:rsidRDefault="00C54429" w:rsidP="00155AC9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pict>
          <v:oval id="_x0000_s1162" style="position:absolute;margin-left:208.95pt;margin-top:9.05pt;width:25pt;height:18.5pt;z-index:251759616"/>
        </w:pict>
      </w:r>
    </w:p>
    <w:p w:rsidR="00AC0BB1" w:rsidRDefault="00AC0BB1" w:rsidP="00155AC9">
      <w:pPr>
        <w:spacing w:after="0"/>
        <w:rPr>
          <w:sz w:val="20"/>
          <w:szCs w:val="20"/>
        </w:rPr>
      </w:pPr>
    </w:p>
    <w:p w:rsidR="00AC0BB1" w:rsidRDefault="00AC0BB1" w:rsidP="00155AC9">
      <w:pPr>
        <w:spacing w:after="0"/>
        <w:rPr>
          <w:sz w:val="20"/>
          <w:szCs w:val="20"/>
        </w:rPr>
      </w:pPr>
    </w:p>
    <w:p w:rsidR="00AC0BB1" w:rsidRDefault="00AC0BB1" w:rsidP="00155AC9">
      <w:pPr>
        <w:spacing w:after="0"/>
        <w:rPr>
          <w:sz w:val="20"/>
          <w:szCs w:val="20"/>
        </w:rPr>
      </w:pPr>
    </w:p>
    <w:p w:rsidR="00AC0BB1" w:rsidRDefault="009F07CD" w:rsidP="00155AC9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65" type="#_x0000_t32" style="position:absolute;margin-left:232pt;margin-top:8.75pt;width:0;height:25.25pt;z-index:251760640" o:connectortype="straight" strokecolor="#739cc3" strokeweight="1.25pt">
            <v:stroke endarrow="block"/>
          </v:shape>
        </w:pict>
      </w:r>
    </w:p>
    <w:p w:rsidR="00AC0BB1" w:rsidRDefault="00AC0BB1" w:rsidP="00155AC9">
      <w:pPr>
        <w:spacing w:after="0"/>
        <w:rPr>
          <w:sz w:val="20"/>
          <w:szCs w:val="20"/>
        </w:rPr>
      </w:pPr>
    </w:p>
    <w:p w:rsidR="00AC0BB1" w:rsidRDefault="00AC0BB1" w:rsidP="00155AC9">
      <w:pPr>
        <w:spacing w:after="0"/>
        <w:rPr>
          <w:sz w:val="20"/>
          <w:szCs w:val="20"/>
        </w:rPr>
      </w:pPr>
    </w:p>
    <w:p w:rsidR="00AC0BB1" w:rsidRDefault="00AC0BB1" w:rsidP="00155AC9">
      <w:pPr>
        <w:spacing w:after="0"/>
        <w:rPr>
          <w:sz w:val="20"/>
          <w:szCs w:val="20"/>
        </w:rPr>
      </w:pPr>
    </w:p>
    <w:p w:rsidR="00AC0BB1" w:rsidRDefault="00AC0BB1" w:rsidP="00155AC9">
      <w:pPr>
        <w:spacing w:after="0"/>
        <w:rPr>
          <w:sz w:val="20"/>
          <w:szCs w:val="20"/>
        </w:rPr>
      </w:pPr>
    </w:p>
    <w:p w:rsidR="00AC0BB1" w:rsidRDefault="00AC0BB1" w:rsidP="00155AC9">
      <w:pPr>
        <w:spacing w:after="0"/>
        <w:rPr>
          <w:sz w:val="20"/>
          <w:szCs w:val="20"/>
        </w:rPr>
      </w:pPr>
    </w:p>
    <w:p w:rsidR="00CE0A8A" w:rsidRDefault="00CE0A8A" w:rsidP="00155AC9">
      <w:pPr>
        <w:spacing w:after="0"/>
        <w:rPr>
          <w:sz w:val="20"/>
          <w:szCs w:val="20"/>
        </w:rPr>
      </w:pPr>
    </w:p>
    <w:p w:rsidR="00B778A2" w:rsidRDefault="00B778A2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Pg 5.9</w:t>
      </w:r>
    </w:p>
    <w:p w:rsidR="00B778A2" w:rsidRDefault="00B778A2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Flow chart:</w:t>
      </w:r>
    </w:p>
    <w:p w:rsidR="00B778A2" w:rsidRDefault="00EA21E9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Interchange all the yes into no and no into yes.</w:t>
      </w:r>
    </w:p>
    <w:p w:rsidR="00CE0A8A" w:rsidRDefault="00323501" w:rsidP="00155AC9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pict>
          <v:group id="_x0000_s1171" style="position:absolute;margin-left:58.4pt;margin-top:8.45pt;width:398.65pt;height:555.9pt;z-index:251870208" coordorigin="3984,2011" coordsize="6660,9509">
            <v:oval id="_x0000_s1172" style="position:absolute;left:4406;top:2011;width:1440;height:771" fillcolor="#9cbee0" strokecolor="#739cc3" strokeweight="1.25pt">
              <v:fill color2="#bbd5f0" type="gradient">
                <o:fill v:ext="view" type="gradientUnscaled"/>
              </v:fill>
              <v:textbox style="mso-next-textbox:#_x0000_s1172">
                <w:txbxContent>
                  <w:p w:rsidR="00CE0A8A" w:rsidRDefault="00CE0A8A" w:rsidP="00CE0A8A">
                    <w:r>
                      <w:t xml:space="preserve">  start</w:t>
                    </w:r>
                  </w:p>
                </w:txbxContent>
              </v:textbox>
            </v:oval>
            <v:shape id="_x0000_s1173" type="#_x0000_t7" style="position:absolute;left:3984;top:3249;width:2229;height:703" fillcolor="#9cbee0" strokecolor="#739cc3" strokeweight="1.25pt">
              <v:fill color2="#bbd5f0" type="gradient">
                <o:fill v:ext="view" type="gradientUnscaled"/>
              </v:fill>
              <v:textbox style="mso-next-textbox:#_x0000_s1173">
                <w:txbxContent>
                  <w:p w:rsidR="00CE0A8A" w:rsidRDefault="00CE0A8A" w:rsidP="00CE0A8A">
                    <w:r>
                      <w:t>Read a,b,c</w:t>
                    </w:r>
                  </w:p>
                </w:txbxContent>
              </v:textbox>
            </v:shape>
            <v:shape id="_x0000_s1174" type="#_x0000_t4" style="position:absolute;left:4149;top:4338;width:1913;height:1389" fillcolor="#9cbee0" strokecolor="#739cc3" strokeweight="1.25pt">
              <v:fill color2="#bbd5f0" type="gradient">
                <o:fill v:ext="view" type="gradientUnscaled"/>
              </v:fill>
              <v:textbox style="mso-next-textbox:#_x0000_s1174">
                <w:txbxContent>
                  <w:p w:rsidR="00CE0A8A" w:rsidRDefault="00CE0A8A" w:rsidP="00CE0A8A">
                    <w:r>
                      <w:t>If a&gt;b</w:t>
                    </w:r>
                  </w:p>
                  <w:p w:rsidR="00CE0A8A" w:rsidRDefault="00CE0A8A" w:rsidP="00CE0A8A">
                    <w:r>
                      <w:t>And a&gt;c</w:t>
                    </w:r>
                  </w:p>
                </w:txbxContent>
              </v:textbox>
            </v:shape>
            <v:shape id="_x0000_s1175" type="#_x0000_t4" style="position:absolute;left:4322;top:6155;width:1560;height:1286" fillcolor="#9cbee0" strokecolor="#739cc3" strokeweight="1.25pt">
              <v:fill color2="#bbd5f0" type="gradient">
                <o:fill v:ext="view" type="gradientUnscaled"/>
              </v:fill>
              <v:textbox style="mso-next-textbox:#_x0000_s1175">
                <w:txbxContent>
                  <w:p w:rsidR="00CE0A8A" w:rsidRDefault="00CE0A8A" w:rsidP="00CE0A8A">
                    <w:r>
                      <w:t xml:space="preserve">  If       b&gt;c</w:t>
                    </w:r>
                  </w:p>
                </w:txbxContent>
              </v:textbox>
            </v:shape>
            <v:shape id="_x0000_s1176" type="#_x0000_t7" style="position:absolute;left:4057;top:8197;width:1943;height:947" adj="4336" fillcolor="#9cbee0" strokecolor="#739cc3" strokeweight="1.25pt">
              <v:fill color2="#bbd5f0" type="gradient">
                <o:fill v:ext="view" type="gradientUnscaled"/>
              </v:fill>
              <v:textbox style="mso-next-textbox:#_x0000_s1176">
                <w:txbxContent>
                  <w:p w:rsidR="00CE0A8A" w:rsidRDefault="00CE0A8A" w:rsidP="00CE0A8A">
                    <w:r>
                      <w:t xml:space="preserve">Print C is Big </w:t>
                    </w:r>
                  </w:p>
                </w:txbxContent>
              </v:textbox>
            </v:shape>
            <v:shape id="_x0000_s1177" type="#_x0000_t7" style="position:absolute;left:6218;top:7375;width:1913;height:965" adj="4178" fillcolor="#9cbee0" strokecolor="#739cc3" strokeweight="1.25pt">
              <v:fill color2="#bbd5f0" type="gradient">
                <o:fill v:ext="view" type="gradientUnscaled"/>
              </v:fill>
              <v:textbox style="mso-next-textbox:#_x0000_s1177">
                <w:txbxContent>
                  <w:p w:rsidR="00CE0A8A" w:rsidRDefault="00CE0A8A" w:rsidP="00CE0A8A">
                    <w:r>
                      <w:t>Print b is big</w:t>
                    </w:r>
                  </w:p>
                </w:txbxContent>
              </v:textbox>
            </v:shape>
            <v:shape id="_x0000_s1178" type="#_x0000_t7" style="position:absolute;left:8731;top:5708;width:1913;height:964" adj="4178" fillcolor="#9cbee0" strokecolor="#739cc3" strokeweight="1.25pt">
              <v:fill color2="#bbd5f0" type="gradient">
                <o:fill v:ext="view" type="gradientUnscaled"/>
              </v:fill>
              <v:textbox style="mso-next-textbox:#_x0000_s1178">
                <w:txbxContent>
                  <w:p w:rsidR="00CE0A8A" w:rsidRDefault="00CE0A8A" w:rsidP="00CE0A8A">
                    <w:r>
                      <w:t>Print a is big</w:t>
                    </w:r>
                  </w:p>
                </w:txbxContent>
              </v:textbox>
            </v:shape>
            <v:oval id="_x0000_s1179" style="position:absolute;left:6837;top:9593;width:566;height:515" fillcolor="#9cbee0" strokecolor="#739cc3" strokeweight="1.25pt">
              <v:fill color2="#bbd5f0" type="gradient">
                <o:fill v:ext="view" type="gradientUnscaled"/>
              </v:fill>
            </v:oval>
            <v:shape id="_x0000_s1180" type="#_x0000_t32" style="position:absolute;left:7075;top:8400;width:51;height:1193" o:connectortype="straight" strokecolor="#739cc3" strokeweight="1.25pt">
              <v:stroke endarrow="block"/>
            </v:shape>
            <v:oval id="_x0000_s1181" style="position:absolute;left:6458;top:10792;width:1330;height:728" fillcolor="#9cbee0" strokecolor="#739cc3" strokeweight="1.25pt">
              <v:fill color2="#bbd5f0" type="gradient">
                <o:fill v:ext="view" type="gradientUnscaled"/>
              </v:fill>
              <v:textbox style="mso-next-textbox:#_x0000_s1181">
                <w:txbxContent>
                  <w:p w:rsidR="00CE0A8A" w:rsidRDefault="00CE0A8A" w:rsidP="00CE0A8A">
                    <w:r>
                      <w:t xml:space="preserve">  stop</w:t>
                    </w:r>
                  </w:p>
                </w:txbxContent>
              </v:textbox>
            </v:oval>
            <v:shape id="_x0000_s1182" type="#_x0000_t32" style="position:absolute;left:7126;top:10108;width:0;height:684" o:connectortype="straight" strokecolor="#739cc3" strokeweight="1.25pt">
              <v:stroke endarrow="block"/>
            </v:shape>
            <v:shape id="_x0000_s1183" type="#_x0000_t32" style="position:absolute;left:9754;top:6672;width:86;height:3137" o:connectortype="straight" strokecolor="#739cc3" strokeweight="1.25pt"/>
            <v:shape id="_x0000_s1184" type="#_x0000_t32" style="position:absolute;left:7403;top:9809;width:2437;height:1;flip:x" o:connectortype="straight" strokecolor="#739cc3" strokeweight="1.25pt">
              <v:stroke endarrow="block"/>
            </v:shape>
            <v:shape id="_x0000_s1185" type="#_x0000_t32" style="position:absolute;left:4992;top:9174;width:0;height:635" o:connectortype="straight" strokecolor="#739cc3" strokeweight="1.25pt"/>
            <v:shape id="_x0000_s1186" type="#_x0000_t32" style="position:absolute;left:5010;top:9809;width:1827;height:0" o:connectortype="straight" strokecolor="#739cc3" strokeweight="1.25pt">
              <v:stroke endarrow="block"/>
            </v:shape>
            <v:shape id="_x0000_s1187" type="#_x0000_t32" style="position:absolute;left:5100;top:7441;width:0;height:756" o:connectortype="straight" strokecolor="#739cc3" strokeweight="1.25pt">
              <v:stroke endarrow="block"/>
            </v:shape>
            <v:shape id="_x0000_s1188" type="#_x0000_t32" style="position:absolute;left:5100;top:5727;width:0;height:428" o:connectortype="straight" strokecolor="#739cc3" strokeweight="1.25pt">
              <v:stroke endarrow="block"/>
            </v:shape>
            <v:shape id="_x0000_s1189" type="#_x0000_t32" style="position:absolute;left:5882;top:6809;width:1292;height:0" o:connectortype="straight" strokecolor="#739cc3" strokeweight="1.25pt"/>
            <v:shape id="_x0000_s1190" type="#_x0000_t32" style="position:absolute;left:7174;top:6809;width:0;height:566" o:connectortype="straight" strokecolor="#739cc3" strokeweight="1.25pt">
              <v:stroke endarrow="block"/>
            </v:shape>
            <v:shape id="_x0000_s1191" type="#_x0000_t32" style="position:absolute;left:5100;top:2786;width:0;height:463" o:connectortype="straight" strokecolor="#739cc3" strokeweight="1.25pt">
              <v:stroke endarrow="block"/>
            </v:shape>
            <v:shape id="_x0000_s1192" type="#_x0000_t32" style="position:absolute;left:5100;top:3931;width:0;height:425" o:connectortype="straight" strokecolor="#739cc3" strokeweight="1.25pt">
              <v:stroke endarrow="block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93" type="#_x0000_t38" style="position:absolute;left:6069;top:5022;width:3658;height:18" o:connectortype="curved" adj="10800,-10573200,-38630" strokecolor="#739cc3" strokeweight="1.25pt"/>
            <v:shape id="_x0000_s1194" type="#_x0000_t32" style="position:absolute;left:9727;top:5022;width:0;height:686" o:connectortype="straight" strokecolor="#739cc3" strokeweight="1.25pt">
              <v:stroke endarrow="block"/>
            </v:shape>
          </v:group>
        </w:pict>
      </w:r>
    </w:p>
    <w:p w:rsidR="00CE0A8A" w:rsidRDefault="00CE0A8A" w:rsidP="00155AC9">
      <w:pPr>
        <w:spacing w:after="0"/>
        <w:rPr>
          <w:sz w:val="20"/>
          <w:szCs w:val="20"/>
        </w:rPr>
      </w:pPr>
    </w:p>
    <w:p w:rsidR="00CE0A8A" w:rsidRDefault="00CE0A8A" w:rsidP="00155AC9">
      <w:pPr>
        <w:spacing w:after="0"/>
        <w:rPr>
          <w:sz w:val="20"/>
          <w:szCs w:val="20"/>
        </w:rPr>
      </w:pPr>
    </w:p>
    <w:p w:rsidR="00CE0A8A" w:rsidRDefault="00CE0A8A" w:rsidP="00155AC9">
      <w:pPr>
        <w:spacing w:after="0"/>
        <w:rPr>
          <w:sz w:val="20"/>
          <w:szCs w:val="20"/>
        </w:rPr>
      </w:pPr>
    </w:p>
    <w:p w:rsidR="00CE0A8A" w:rsidRDefault="00CE0A8A" w:rsidP="00155AC9">
      <w:pPr>
        <w:spacing w:after="0"/>
        <w:rPr>
          <w:sz w:val="20"/>
          <w:szCs w:val="20"/>
        </w:rPr>
      </w:pPr>
    </w:p>
    <w:p w:rsidR="00CE0A8A" w:rsidRDefault="00CE0A8A" w:rsidP="00155AC9">
      <w:pPr>
        <w:spacing w:after="0"/>
        <w:rPr>
          <w:sz w:val="20"/>
          <w:szCs w:val="20"/>
        </w:rPr>
      </w:pPr>
    </w:p>
    <w:p w:rsidR="00CE0A8A" w:rsidRDefault="00CE0A8A" w:rsidP="00155AC9">
      <w:pPr>
        <w:spacing w:after="0"/>
        <w:rPr>
          <w:sz w:val="20"/>
          <w:szCs w:val="20"/>
        </w:rPr>
      </w:pPr>
    </w:p>
    <w:p w:rsidR="00CE0A8A" w:rsidRDefault="00CE0A8A" w:rsidP="00155AC9">
      <w:pPr>
        <w:spacing w:after="0"/>
        <w:rPr>
          <w:sz w:val="20"/>
          <w:szCs w:val="20"/>
        </w:rPr>
      </w:pPr>
    </w:p>
    <w:p w:rsidR="00CE0A8A" w:rsidRDefault="00CE0A8A" w:rsidP="00155AC9">
      <w:pPr>
        <w:spacing w:after="0"/>
        <w:rPr>
          <w:sz w:val="20"/>
          <w:szCs w:val="20"/>
        </w:rPr>
      </w:pPr>
    </w:p>
    <w:p w:rsidR="00E55E75" w:rsidRDefault="00027CFA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</w:t>
      </w:r>
    </w:p>
    <w:p w:rsidR="00323501" w:rsidRDefault="00E55E75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</w:t>
      </w:r>
      <w:r w:rsidR="00027CFA">
        <w:rPr>
          <w:sz w:val="20"/>
          <w:szCs w:val="20"/>
        </w:rPr>
        <w:t xml:space="preserve"> </w:t>
      </w:r>
    </w:p>
    <w:p w:rsidR="00323501" w:rsidRDefault="00323501" w:rsidP="00155AC9">
      <w:pPr>
        <w:spacing w:after="0"/>
        <w:rPr>
          <w:sz w:val="20"/>
          <w:szCs w:val="20"/>
        </w:rPr>
      </w:pPr>
    </w:p>
    <w:p w:rsidR="00CE0A8A" w:rsidRDefault="00323501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</w:t>
      </w:r>
      <w:r w:rsidR="00027CFA">
        <w:rPr>
          <w:sz w:val="20"/>
          <w:szCs w:val="20"/>
        </w:rPr>
        <w:t>YES</w:t>
      </w:r>
    </w:p>
    <w:p w:rsidR="00CE0A8A" w:rsidRDefault="00CE0A8A" w:rsidP="00155AC9">
      <w:pPr>
        <w:spacing w:after="0"/>
        <w:rPr>
          <w:sz w:val="20"/>
          <w:szCs w:val="20"/>
        </w:rPr>
      </w:pPr>
    </w:p>
    <w:p w:rsidR="00CE0A8A" w:rsidRDefault="00CE0A8A" w:rsidP="00155AC9">
      <w:pPr>
        <w:spacing w:after="0"/>
        <w:rPr>
          <w:sz w:val="20"/>
          <w:szCs w:val="20"/>
        </w:rPr>
      </w:pPr>
    </w:p>
    <w:p w:rsidR="00CE0A8A" w:rsidRDefault="00CE0A8A" w:rsidP="00155AC9">
      <w:pPr>
        <w:spacing w:after="0"/>
        <w:rPr>
          <w:sz w:val="20"/>
          <w:szCs w:val="20"/>
        </w:rPr>
      </w:pPr>
    </w:p>
    <w:p w:rsidR="00CE0A8A" w:rsidRDefault="00CE0A8A" w:rsidP="00155AC9">
      <w:pPr>
        <w:spacing w:after="0"/>
        <w:rPr>
          <w:sz w:val="20"/>
          <w:szCs w:val="20"/>
        </w:rPr>
      </w:pPr>
    </w:p>
    <w:p w:rsidR="00CE0A8A" w:rsidRDefault="00027CFA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 w:rsidR="00E55E75">
        <w:rPr>
          <w:sz w:val="20"/>
          <w:szCs w:val="20"/>
        </w:rPr>
        <w:t xml:space="preserve">                          </w:t>
      </w:r>
      <w:r>
        <w:rPr>
          <w:sz w:val="20"/>
          <w:szCs w:val="20"/>
        </w:rPr>
        <w:t xml:space="preserve">  NO</w:t>
      </w:r>
    </w:p>
    <w:p w:rsidR="00CE0A8A" w:rsidRDefault="00CE0A8A" w:rsidP="00155AC9">
      <w:pPr>
        <w:spacing w:after="0"/>
        <w:rPr>
          <w:sz w:val="20"/>
          <w:szCs w:val="20"/>
        </w:rPr>
      </w:pPr>
    </w:p>
    <w:p w:rsidR="00CE0A8A" w:rsidRDefault="00027CFA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YES</w:t>
      </w:r>
    </w:p>
    <w:p w:rsidR="00CE0A8A" w:rsidRDefault="00CE0A8A" w:rsidP="00155AC9">
      <w:pPr>
        <w:spacing w:after="0"/>
        <w:rPr>
          <w:sz w:val="20"/>
          <w:szCs w:val="20"/>
        </w:rPr>
      </w:pPr>
    </w:p>
    <w:p w:rsidR="00CE0A8A" w:rsidRDefault="00CE0A8A" w:rsidP="00155AC9">
      <w:pPr>
        <w:spacing w:after="0"/>
        <w:rPr>
          <w:sz w:val="20"/>
          <w:szCs w:val="20"/>
        </w:rPr>
      </w:pPr>
    </w:p>
    <w:p w:rsidR="00CE0A8A" w:rsidRDefault="00CE0A8A" w:rsidP="00155AC9">
      <w:pPr>
        <w:spacing w:after="0"/>
        <w:rPr>
          <w:sz w:val="20"/>
          <w:szCs w:val="20"/>
        </w:rPr>
      </w:pPr>
    </w:p>
    <w:p w:rsidR="00CE0A8A" w:rsidRDefault="00CE0A8A" w:rsidP="00155AC9">
      <w:pPr>
        <w:spacing w:after="0"/>
        <w:rPr>
          <w:sz w:val="20"/>
          <w:szCs w:val="20"/>
        </w:rPr>
      </w:pPr>
    </w:p>
    <w:p w:rsidR="00CE0A8A" w:rsidRDefault="00027CFA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 w:rsidR="00E55E75">
        <w:rPr>
          <w:sz w:val="20"/>
          <w:szCs w:val="20"/>
        </w:rPr>
        <w:t xml:space="preserve">                             </w:t>
      </w:r>
      <w:r>
        <w:rPr>
          <w:sz w:val="20"/>
          <w:szCs w:val="20"/>
        </w:rPr>
        <w:t xml:space="preserve"> No</w:t>
      </w:r>
    </w:p>
    <w:p w:rsidR="00CE0A8A" w:rsidRDefault="00CE0A8A" w:rsidP="00155AC9">
      <w:pPr>
        <w:spacing w:after="0"/>
        <w:rPr>
          <w:sz w:val="20"/>
          <w:szCs w:val="20"/>
        </w:rPr>
      </w:pPr>
    </w:p>
    <w:p w:rsidR="00CE0A8A" w:rsidRDefault="00CE0A8A" w:rsidP="00155AC9">
      <w:pPr>
        <w:spacing w:after="0"/>
        <w:rPr>
          <w:sz w:val="20"/>
          <w:szCs w:val="20"/>
        </w:rPr>
      </w:pPr>
    </w:p>
    <w:p w:rsidR="00CE0A8A" w:rsidRDefault="00CE0A8A" w:rsidP="00155AC9">
      <w:pPr>
        <w:spacing w:after="0"/>
        <w:rPr>
          <w:sz w:val="20"/>
          <w:szCs w:val="20"/>
        </w:rPr>
      </w:pPr>
    </w:p>
    <w:p w:rsidR="00CE0A8A" w:rsidRDefault="00CE0A8A" w:rsidP="00155AC9">
      <w:pPr>
        <w:spacing w:after="0"/>
        <w:rPr>
          <w:sz w:val="20"/>
          <w:szCs w:val="20"/>
        </w:rPr>
      </w:pPr>
    </w:p>
    <w:p w:rsidR="00CE0A8A" w:rsidRDefault="00CE0A8A" w:rsidP="00155AC9">
      <w:pPr>
        <w:spacing w:after="0"/>
        <w:rPr>
          <w:sz w:val="20"/>
          <w:szCs w:val="20"/>
        </w:rPr>
      </w:pPr>
    </w:p>
    <w:p w:rsidR="00CE0A8A" w:rsidRDefault="00CE0A8A" w:rsidP="00155AC9">
      <w:pPr>
        <w:spacing w:after="0"/>
        <w:rPr>
          <w:sz w:val="20"/>
          <w:szCs w:val="20"/>
        </w:rPr>
      </w:pPr>
    </w:p>
    <w:p w:rsidR="00CE0A8A" w:rsidRDefault="00CE0A8A" w:rsidP="00155AC9">
      <w:pPr>
        <w:spacing w:after="0"/>
        <w:rPr>
          <w:sz w:val="20"/>
          <w:szCs w:val="20"/>
        </w:rPr>
      </w:pPr>
    </w:p>
    <w:p w:rsidR="00CE0A8A" w:rsidRDefault="00CE0A8A" w:rsidP="00155AC9">
      <w:pPr>
        <w:spacing w:after="0"/>
        <w:rPr>
          <w:sz w:val="20"/>
          <w:szCs w:val="20"/>
        </w:rPr>
      </w:pPr>
    </w:p>
    <w:p w:rsidR="00CE0A8A" w:rsidRDefault="00CE0A8A" w:rsidP="00155AC9">
      <w:pPr>
        <w:spacing w:after="0"/>
        <w:rPr>
          <w:sz w:val="20"/>
          <w:szCs w:val="20"/>
        </w:rPr>
      </w:pPr>
    </w:p>
    <w:p w:rsidR="00CE0A8A" w:rsidRDefault="00CE0A8A" w:rsidP="00155AC9">
      <w:pPr>
        <w:spacing w:after="0"/>
        <w:rPr>
          <w:sz w:val="20"/>
          <w:szCs w:val="20"/>
        </w:rPr>
      </w:pPr>
    </w:p>
    <w:p w:rsidR="00CE0A8A" w:rsidRDefault="00CE0A8A" w:rsidP="00155AC9">
      <w:pPr>
        <w:spacing w:after="0"/>
        <w:rPr>
          <w:sz w:val="20"/>
          <w:szCs w:val="20"/>
        </w:rPr>
      </w:pPr>
    </w:p>
    <w:p w:rsidR="00CB19C2" w:rsidRDefault="00CB19C2" w:rsidP="00155AC9">
      <w:pPr>
        <w:spacing w:after="0"/>
        <w:rPr>
          <w:sz w:val="20"/>
          <w:szCs w:val="20"/>
        </w:rPr>
      </w:pPr>
    </w:p>
    <w:p w:rsidR="00CB19C2" w:rsidRDefault="00CB19C2" w:rsidP="00155AC9">
      <w:pPr>
        <w:spacing w:after="0"/>
        <w:rPr>
          <w:sz w:val="20"/>
          <w:szCs w:val="20"/>
        </w:rPr>
      </w:pPr>
    </w:p>
    <w:p w:rsidR="00CB19C2" w:rsidRDefault="00CB19C2" w:rsidP="00155AC9">
      <w:pPr>
        <w:spacing w:after="0"/>
        <w:rPr>
          <w:sz w:val="20"/>
          <w:szCs w:val="20"/>
        </w:rPr>
      </w:pPr>
    </w:p>
    <w:p w:rsidR="00CB19C2" w:rsidRDefault="00CB19C2" w:rsidP="00155AC9">
      <w:pPr>
        <w:spacing w:after="0"/>
        <w:rPr>
          <w:sz w:val="20"/>
          <w:szCs w:val="20"/>
        </w:rPr>
      </w:pPr>
    </w:p>
    <w:p w:rsidR="00CB19C2" w:rsidRDefault="00CB19C2" w:rsidP="00155AC9">
      <w:pPr>
        <w:spacing w:after="0"/>
        <w:rPr>
          <w:sz w:val="20"/>
          <w:szCs w:val="20"/>
        </w:rPr>
      </w:pPr>
    </w:p>
    <w:p w:rsidR="00CB19C2" w:rsidRDefault="00CB19C2" w:rsidP="00155AC9">
      <w:pPr>
        <w:spacing w:after="0"/>
        <w:rPr>
          <w:sz w:val="20"/>
          <w:szCs w:val="20"/>
        </w:rPr>
      </w:pPr>
    </w:p>
    <w:p w:rsidR="00CB19C2" w:rsidRDefault="00CB19C2" w:rsidP="00155AC9">
      <w:pPr>
        <w:spacing w:after="0"/>
        <w:rPr>
          <w:sz w:val="20"/>
          <w:szCs w:val="20"/>
        </w:rPr>
      </w:pPr>
    </w:p>
    <w:p w:rsidR="00CB19C2" w:rsidRDefault="00CB19C2" w:rsidP="00155AC9">
      <w:pPr>
        <w:spacing w:after="0"/>
        <w:rPr>
          <w:sz w:val="20"/>
          <w:szCs w:val="20"/>
        </w:rPr>
      </w:pPr>
    </w:p>
    <w:p w:rsidR="00CB19C2" w:rsidRDefault="00CB19C2" w:rsidP="00155AC9">
      <w:pPr>
        <w:spacing w:after="0"/>
        <w:rPr>
          <w:sz w:val="20"/>
          <w:szCs w:val="20"/>
        </w:rPr>
      </w:pPr>
    </w:p>
    <w:p w:rsidR="00EA21E9" w:rsidRDefault="00EA21E9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Pg 5.16</w:t>
      </w:r>
    </w:p>
    <w:p w:rsidR="00EA21E9" w:rsidRDefault="00EA21E9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Mention yes and no.</w:t>
      </w:r>
    </w:p>
    <w:p w:rsidR="004A110C" w:rsidRPr="004A110C" w:rsidRDefault="00EA21E9" w:rsidP="004A110C">
      <w:pPr>
        <w:spacing w:after="0"/>
        <w:rPr>
          <w:sz w:val="20"/>
          <w:szCs w:val="20"/>
        </w:rPr>
      </w:pPr>
      <w:r>
        <w:rPr>
          <w:sz w:val="20"/>
          <w:szCs w:val="20"/>
        </w:rPr>
        <w:t>Connector is missing before stop.</w:t>
      </w:r>
    </w:p>
    <w:p w:rsidR="004A110C" w:rsidRDefault="00B117B1" w:rsidP="004A110C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pict>
          <v:oval id="_x0000_s1195" style="position:absolute;margin-left:156.75pt;margin-top:1.15pt;width:92.25pt;height:34.5pt;z-index:251871232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B117B1" w:rsidRDefault="00B117B1" w:rsidP="00B117B1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</w:p>
    <w:p w:rsidR="00B117B1" w:rsidRDefault="00B117B1" w:rsidP="004A110C">
      <w:pPr>
        <w:spacing w:after="0"/>
        <w:rPr>
          <w:sz w:val="20"/>
          <w:szCs w:val="20"/>
          <w:highlight w:val="yellow"/>
        </w:rPr>
      </w:pPr>
    </w:p>
    <w:p w:rsidR="00B117B1" w:rsidRDefault="00B117B1" w:rsidP="004A110C">
      <w:pPr>
        <w:spacing w:after="0"/>
        <w:rPr>
          <w:sz w:val="20"/>
          <w:szCs w:val="20"/>
          <w:highlight w:val="yellow"/>
        </w:rPr>
      </w:pPr>
      <w:r>
        <w:rPr>
          <w:noProof/>
          <w:sz w:val="20"/>
          <w:szCs w:val="20"/>
        </w:rPr>
        <w:pict>
          <v:shape id="_x0000_s1203" type="#_x0000_t32" style="position:absolute;margin-left:203.7pt;margin-top:7.6pt;width:0;height:22.6pt;z-index:251879424" o:connectortype="straight">
            <v:stroke endarrow="block"/>
          </v:shape>
        </w:pict>
      </w:r>
    </w:p>
    <w:p w:rsidR="00B117B1" w:rsidRDefault="00B117B1" w:rsidP="004A110C">
      <w:pPr>
        <w:spacing w:after="0"/>
        <w:rPr>
          <w:sz w:val="20"/>
          <w:szCs w:val="20"/>
          <w:highlight w:val="yellow"/>
        </w:rPr>
      </w:pPr>
    </w:p>
    <w:p w:rsidR="00B117B1" w:rsidRDefault="00B117B1" w:rsidP="004A110C">
      <w:pPr>
        <w:spacing w:after="0"/>
        <w:rPr>
          <w:sz w:val="20"/>
          <w:szCs w:val="20"/>
          <w:highlight w:val="yellow"/>
        </w:rPr>
      </w:pPr>
      <w:r>
        <w:rPr>
          <w:noProof/>
          <w:sz w:val="20"/>
          <w:szCs w:val="20"/>
        </w:rPr>
        <w:pict>
          <v:shape id="_x0000_s1196" type="#_x0000_t7" style="position:absolute;margin-left:108.35pt;margin-top:2.1pt;width:200.25pt;height:32.25pt;z-index:251872256" adj="4266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B117B1" w:rsidRDefault="00B117B1" w:rsidP="00B117B1">
                  <w:pPr>
                    <w:jc w:val="center"/>
                  </w:pPr>
                  <w:r>
                    <w:t>Input M1,M2,M3,M4</w:t>
                  </w:r>
                </w:p>
              </w:txbxContent>
            </v:textbox>
          </v:shape>
        </w:pict>
      </w:r>
    </w:p>
    <w:p w:rsidR="00B117B1" w:rsidRDefault="00B117B1" w:rsidP="004A110C">
      <w:pPr>
        <w:spacing w:after="0"/>
        <w:rPr>
          <w:sz w:val="20"/>
          <w:szCs w:val="20"/>
          <w:highlight w:val="yellow"/>
        </w:rPr>
      </w:pPr>
    </w:p>
    <w:p w:rsidR="00B117B1" w:rsidRDefault="00B117B1" w:rsidP="004A110C">
      <w:pPr>
        <w:spacing w:after="0"/>
        <w:rPr>
          <w:sz w:val="20"/>
          <w:szCs w:val="20"/>
          <w:highlight w:val="yellow"/>
        </w:rPr>
      </w:pPr>
      <w:r>
        <w:rPr>
          <w:noProof/>
          <w:sz w:val="20"/>
          <w:szCs w:val="20"/>
        </w:rPr>
        <w:pict>
          <v:shape id="_x0000_s1204" type="#_x0000_t32" style="position:absolute;margin-left:203.7pt;margin-top:6.3pt;width:0;height:28.7pt;z-index:251880448" o:connectortype="straight">
            <v:stroke endarrow="block"/>
          </v:shape>
        </w:pict>
      </w:r>
    </w:p>
    <w:p w:rsidR="00B117B1" w:rsidRDefault="00B117B1" w:rsidP="004A110C">
      <w:pPr>
        <w:spacing w:after="0"/>
        <w:rPr>
          <w:sz w:val="20"/>
          <w:szCs w:val="20"/>
          <w:highlight w:val="yellow"/>
        </w:rPr>
      </w:pPr>
    </w:p>
    <w:p w:rsidR="00B117B1" w:rsidRDefault="00B117B1" w:rsidP="004A110C">
      <w:pPr>
        <w:spacing w:after="0"/>
        <w:rPr>
          <w:sz w:val="20"/>
          <w:szCs w:val="20"/>
          <w:highlight w:val="yellow"/>
        </w:rPr>
      </w:pPr>
      <w:r>
        <w:rPr>
          <w:noProof/>
          <w:sz w:val="20"/>
          <w:szCs w:val="20"/>
        </w:rPr>
        <w:pict>
          <v:rect id="_x0000_s1197" style="position:absolute;margin-left:108.35pt;margin-top:6.9pt;width:211.5pt;height:30pt;z-index:251873280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B117B1" w:rsidRDefault="00B117B1" w:rsidP="00B117B1">
                  <w:pPr>
                    <w:jc w:val="center"/>
                  </w:pPr>
                  <w:r>
                    <w:t>(M1+M2+M3+M4)/4</w:t>
                  </w:r>
                  <w:r>
                    <w:sym w:font="Symbol" w:char="F0AC"/>
                  </w:r>
                  <w:r>
                    <w:t>GRADE</w:t>
                  </w:r>
                </w:p>
              </w:txbxContent>
            </v:textbox>
          </v:rect>
        </w:pict>
      </w:r>
    </w:p>
    <w:p w:rsidR="00B117B1" w:rsidRDefault="00B117B1" w:rsidP="004A110C">
      <w:pPr>
        <w:spacing w:after="0"/>
        <w:rPr>
          <w:sz w:val="20"/>
          <w:szCs w:val="20"/>
          <w:highlight w:val="yellow"/>
        </w:rPr>
      </w:pPr>
    </w:p>
    <w:p w:rsidR="00B117B1" w:rsidRDefault="00B117B1" w:rsidP="004A110C">
      <w:pPr>
        <w:spacing w:after="0"/>
        <w:rPr>
          <w:sz w:val="20"/>
          <w:szCs w:val="20"/>
          <w:highlight w:val="yellow"/>
        </w:rPr>
      </w:pPr>
      <w:r>
        <w:rPr>
          <w:noProof/>
          <w:sz w:val="20"/>
          <w:szCs w:val="20"/>
        </w:rPr>
        <w:pict>
          <v:shape id="_x0000_s1205" type="#_x0000_t32" style="position:absolute;margin-left:207.55pt;margin-top:8.85pt;width:1.3pt;height:22.65pt;z-index:251881472" o:connectortype="straight">
            <v:stroke endarrow="block"/>
          </v:shape>
        </w:pict>
      </w:r>
    </w:p>
    <w:p w:rsidR="00B117B1" w:rsidRDefault="00B117B1" w:rsidP="004A110C">
      <w:pPr>
        <w:spacing w:after="0"/>
        <w:rPr>
          <w:sz w:val="20"/>
          <w:szCs w:val="20"/>
          <w:highlight w:val="yellow"/>
        </w:rPr>
      </w:pPr>
    </w:p>
    <w:p w:rsidR="00B117B1" w:rsidRDefault="00B117B1" w:rsidP="004A110C">
      <w:pPr>
        <w:spacing w:after="0"/>
        <w:rPr>
          <w:sz w:val="20"/>
          <w:szCs w:val="20"/>
          <w:highlight w:val="yellow"/>
        </w:rPr>
      </w:pPr>
      <w:r>
        <w:rPr>
          <w:noProof/>
          <w:sz w:val="20"/>
          <w:szCs w:val="20"/>
        </w:rPr>
        <w:pict>
          <v:shape id="_x0000_s1198" type="#_x0000_t4" style="position:absolute;margin-left:136.95pt;margin-top:3.4pt;width:144.75pt;height:65.25pt;z-index:251874304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B117B1" w:rsidRDefault="00B117B1" w:rsidP="00B117B1">
                  <w:pPr>
                    <w:jc w:val="center"/>
                  </w:pPr>
                  <w:r>
                    <w:t>IS GRADE &lt; 50</w:t>
                  </w:r>
                </w:p>
              </w:txbxContent>
            </v:textbox>
          </v:shape>
        </w:pict>
      </w:r>
    </w:p>
    <w:p w:rsidR="00B117B1" w:rsidRPr="004E3592" w:rsidRDefault="004E3592" w:rsidP="004A110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NO                                                                                     </w:t>
      </w:r>
      <w:r w:rsidRPr="004E3592">
        <w:rPr>
          <w:sz w:val="20"/>
          <w:szCs w:val="20"/>
        </w:rPr>
        <w:t>YES</w:t>
      </w:r>
    </w:p>
    <w:p w:rsidR="00B117B1" w:rsidRPr="004E3592" w:rsidRDefault="004E3592" w:rsidP="004A110C">
      <w:pPr>
        <w:spacing w:after="0"/>
        <w:rPr>
          <w:sz w:val="20"/>
          <w:szCs w:val="20"/>
        </w:rPr>
      </w:pPr>
      <w:r w:rsidRPr="004E3592">
        <w:rPr>
          <w:noProof/>
          <w:sz w:val="20"/>
          <w:szCs w:val="20"/>
        </w:rPr>
        <w:pict>
          <v:shape id="_x0000_s1209" type="#_x0000_t32" style="position:absolute;margin-left:367.8pt;margin-top:9pt;width:0;height:43.75pt;z-index:251885568" o:connectortype="straight">
            <v:stroke endarrow="block"/>
          </v:shape>
        </w:pict>
      </w:r>
      <w:r w:rsidRPr="004E3592">
        <w:rPr>
          <w:noProof/>
          <w:sz w:val="20"/>
          <w:szCs w:val="20"/>
        </w:rPr>
        <w:pict>
          <v:shape id="_x0000_s1208" type="#_x0000_t32" style="position:absolute;margin-left:281.7pt;margin-top:8.35pt;width:86.1pt;height:0;z-index:251884544" o:connectortype="straight"/>
        </w:pict>
      </w:r>
      <w:r w:rsidRPr="004E3592">
        <w:rPr>
          <w:noProof/>
          <w:sz w:val="20"/>
          <w:szCs w:val="20"/>
        </w:rPr>
        <w:pict>
          <v:shape id="_x0000_s1207" type="#_x0000_t32" style="position:absolute;margin-left:85.6pt;margin-top:9pt;width:0;height:53.45pt;z-index:251883520" o:connectortype="straight">
            <v:stroke endarrow="block"/>
          </v:shape>
        </w:pict>
      </w:r>
      <w:r w:rsidR="00B117B1" w:rsidRPr="004E3592">
        <w:rPr>
          <w:noProof/>
          <w:sz w:val="20"/>
          <w:szCs w:val="20"/>
        </w:rPr>
        <w:pict>
          <v:shape id="_x0000_s1206" type="#_x0000_t32" style="position:absolute;margin-left:85.6pt;margin-top:8.35pt;width:51.35pt;height:.65pt;flip:x;z-index:251882496" o:connectortype="straight"/>
        </w:pict>
      </w:r>
    </w:p>
    <w:p w:rsidR="00B117B1" w:rsidRDefault="00B117B1" w:rsidP="004A110C">
      <w:pPr>
        <w:spacing w:after="0"/>
        <w:rPr>
          <w:sz w:val="20"/>
          <w:szCs w:val="20"/>
          <w:highlight w:val="yellow"/>
        </w:rPr>
      </w:pPr>
    </w:p>
    <w:p w:rsidR="00B117B1" w:rsidRDefault="00B117B1" w:rsidP="004A110C">
      <w:pPr>
        <w:spacing w:after="0"/>
        <w:rPr>
          <w:sz w:val="20"/>
          <w:szCs w:val="20"/>
          <w:highlight w:val="yellow"/>
        </w:rPr>
      </w:pPr>
    </w:p>
    <w:p w:rsidR="00B117B1" w:rsidRDefault="00B117B1" w:rsidP="004A110C">
      <w:pPr>
        <w:spacing w:after="0"/>
        <w:rPr>
          <w:sz w:val="20"/>
          <w:szCs w:val="20"/>
          <w:highlight w:val="yellow"/>
        </w:rPr>
      </w:pPr>
      <w:r>
        <w:rPr>
          <w:noProof/>
          <w:sz w:val="20"/>
          <w:szCs w:val="20"/>
        </w:rPr>
        <w:pict>
          <v:shape id="_x0000_s1199" type="#_x0000_t7" style="position:absolute;margin-left:275.35pt;margin-top:10.6pt;width:181.5pt;height:35.25pt;z-index:251875328" adj="4266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B117B1" w:rsidRDefault="00B117B1" w:rsidP="00B117B1">
                  <w:pPr>
                    <w:jc w:val="center"/>
                  </w:pPr>
                  <w:r>
                    <w:t>PRINT “FAIL”</w:t>
                  </w:r>
                </w:p>
              </w:txbxContent>
            </v:textbox>
          </v:shape>
        </w:pict>
      </w:r>
    </w:p>
    <w:p w:rsidR="00B117B1" w:rsidRDefault="00B117B1" w:rsidP="004A110C">
      <w:pPr>
        <w:spacing w:after="0"/>
        <w:rPr>
          <w:sz w:val="20"/>
          <w:szCs w:val="20"/>
          <w:highlight w:val="yellow"/>
        </w:rPr>
      </w:pPr>
      <w:r>
        <w:rPr>
          <w:noProof/>
          <w:sz w:val="20"/>
          <w:szCs w:val="20"/>
        </w:rPr>
        <w:pict>
          <v:shape id="_x0000_s1200" type="#_x0000_t7" style="position:absolute;margin-left:-29.65pt;margin-top:6.25pt;width:194.25pt;height:35.25pt;z-index:251876352" adj="4266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B117B1" w:rsidRDefault="00B117B1" w:rsidP="00B117B1">
                  <w:pPr>
                    <w:jc w:val="center"/>
                  </w:pPr>
                  <w:r>
                    <w:t>PRINT “PASS”</w:t>
                  </w:r>
                </w:p>
              </w:txbxContent>
            </v:textbox>
          </v:shape>
        </w:pict>
      </w:r>
    </w:p>
    <w:p w:rsidR="00B117B1" w:rsidRDefault="00B117B1" w:rsidP="004A110C">
      <w:pPr>
        <w:spacing w:after="0"/>
        <w:rPr>
          <w:sz w:val="20"/>
          <w:szCs w:val="20"/>
          <w:highlight w:val="yellow"/>
        </w:rPr>
      </w:pPr>
    </w:p>
    <w:p w:rsidR="00B117B1" w:rsidRDefault="004E3592" w:rsidP="004A110C">
      <w:pPr>
        <w:spacing w:after="0"/>
        <w:rPr>
          <w:sz w:val="20"/>
          <w:szCs w:val="20"/>
          <w:highlight w:val="yellow"/>
        </w:rPr>
      </w:pPr>
      <w:r>
        <w:rPr>
          <w:noProof/>
          <w:sz w:val="20"/>
          <w:szCs w:val="20"/>
        </w:rPr>
        <w:pict>
          <v:shape id="_x0000_s1214" type="#_x0000_t32" style="position:absolute;margin-left:367.8pt;margin-top:3.75pt;width:0;height:27.35pt;z-index:251890688" o:connectortype="straight"/>
        </w:pict>
      </w:r>
      <w:r>
        <w:rPr>
          <w:noProof/>
          <w:sz w:val="20"/>
          <w:szCs w:val="20"/>
        </w:rPr>
        <w:pict>
          <v:shape id="_x0000_s1210" type="#_x0000_t32" style="position:absolute;margin-left:85.6pt;margin-top:13.45pt;width:0;height:17.65pt;z-index:251886592" o:connectortype="straight"/>
        </w:pict>
      </w:r>
    </w:p>
    <w:p w:rsidR="00B117B1" w:rsidRDefault="00B117B1" w:rsidP="004A110C">
      <w:pPr>
        <w:spacing w:after="0"/>
        <w:rPr>
          <w:sz w:val="20"/>
          <w:szCs w:val="20"/>
          <w:highlight w:val="yellow"/>
        </w:rPr>
      </w:pPr>
      <w:r>
        <w:rPr>
          <w:noProof/>
          <w:sz w:val="20"/>
          <w:szCs w:val="20"/>
        </w:rPr>
        <w:pict>
          <v:oval id="_x0000_s1202" style="position:absolute;margin-left:203.7pt;margin-top:6.7pt;width:28.5pt;height:24pt;z-index:251878400"/>
        </w:pict>
      </w:r>
    </w:p>
    <w:p w:rsidR="00B117B1" w:rsidRDefault="004E3592" w:rsidP="004A110C">
      <w:pPr>
        <w:spacing w:after="0"/>
        <w:rPr>
          <w:sz w:val="20"/>
          <w:szCs w:val="20"/>
          <w:highlight w:val="yellow"/>
        </w:rPr>
      </w:pPr>
      <w:r>
        <w:rPr>
          <w:noProof/>
          <w:sz w:val="20"/>
          <w:szCs w:val="20"/>
        </w:rPr>
        <w:pict>
          <v:shape id="_x0000_s1213" type="#_x0000_t32" style="position:absolute;margin-left:232.2pt;margin-top:3pt;width:138.85pt;height:.05pt;flip:x;z-index:251889664" o:connectortype="straight">
            <v:stroke endarrow="block"/>
          </v:shape>
        </w:pict>
      </w:r>
      <w:r>
        <w:rPr>
          <w:noProof/>
          <w:sz w:val="20"/>
          <w:szCs w:val="20"/>
        </w:rPr>
        <w:pict>
          <v:shape id="_x0000_s1211" type="#_x0000_t32" style="position:absolute;margin-left:85.6pt;margin-top:3pt;width:118.1pt;height:0;z-index:251887616" o:connectortype="straight">
            <v:stroke endarrow="block"/>
          </v:shape>
        </w:pict>
      </w:r>
    </w:p>
    <w:p w:rsidR="00B117B1" w:rsidRDefault="004E3592" w:rsidP="004A110C">
      <w:pPr>
        <w:spacing w:after="0"/>
        <w:rPr>
          <w:sz w:val="20"/>
          <w:szCs w:val="20"/>
          <w:highlight w:val="yellow"/>
        </w:rPr>
      </w:pPr>
      <w:r>
        <w:rPr>
          <w:noProof/>
          <w:sz w:val="20"/>
          <w:szCs w:val="20"/>
        </w:rPr>
        <w:pict>
          <v:shape id="_x0000_s1215" type="#_x0000_t32" style="position:absolute;margin-left:218.6pt;margin-top:2.65pt;width:.65pt;height:29.7pt;z-index:251891712" o:connectortype="straight">
            <v:stroke endarrow="block"/>
          </v:shape>
        </w:pict>
      </w:r>
    </w:p>
    <w:p w:rsidR="00B117B1" w:rsidRDefault="00B117B1" w:rsidP="004A110C">
      <w:pPr>
        <w:spacing w:after="0"/>
        <w:rPr>
          <w:sz w:val="20"/>
          <w:szCs w:val="20"/>
          <w:highlight w:val="yellow"/>
        </w:rPr>
      </w:pPr>
    </w:p>
    <w:p w:rsidR="00B117B1" w:rsidRDefault="00B117B1" w:rsidP="004A110C">
      <w:pPr>
        <w:spacing w:after="0"/>
        <w:rPr>
          <w:sz w:val="20"/>
          <w:szCs w:val="20"/>
          <w:highlight w:val="yellow"/>
        </w:rPr>
      </w:pPr>
      <w:r>
        <w:rPr>
          <w:noProof/>
          <w:sz w:val="20"/>
          <w:szCs w:val="20"/>
        </w:rPr>
        <w:pict>
          <v:oval id="_x0000_s1201" style="position:absolute;margin-left:176.3pt;margin-top:4.25pt;width:92.25pt;height:34.5pt;z-index:251877376" fillcolor="#9cbee0" strokecolor="#739cc3" strokeweight="1.25pt">
            <v:fill color2="#bbd5f0" type="gradient">
              <o:fill v:ext="view" type="gradientUnscaled"/>
            </v:fill>
            <v:textbox>
              <w:txbxContent>
                <w:p w:rsidR="00B117B1" w:rsidRDefault="00B117B1" w:rsidP="00B117B1">
                  <w:pPr>
                    <w:jc w:val="center"/>
                  </w:pPr>
                  <w:r>
                    <w:t>Stop</w:t>
                  </w:r>
                </w:p>
              </w:txbxContent>
            </v:textbox>
          </v:oval>
        </w:pict>
      </w:r>
    </w:p>
    <w:p w:rsidR="00B117B1" w:rsidRDefault="00B117B1" w:rsidP="004A110C">
      <w:pPr>
        <w:spacing w:after="0"/>
        <w:rPr>
          <w:sz w:val="20"/>
          <w:szCs w:val="20"/>
          <w:highlight w:val="yellow"/>
        </w:rPr>
      </w:pPr>
    </w:p>
    <w:p w:rsidR="00B117B1" w:rsidRDefault="00B117B1" w:rsidP="004A110C">
      <w:pPr>
        <w:spacing w:after="0"/>
        <w:rPr>
          <w:sz w:val="20"/>
          <w:szCs w:val="20"/>
          <w:highlight w:val="yellow"/>
        </w:rPr>
      </w:pPr>
    </w:p>
    <w:p w:rsidR="00B117B1" w:rsidRDefault="00B117B1" w:rsidP="004A110C">
      <w:pPr>
        <w:spacing w:after="0"/>
        <w:rPr>
          <w:sz w:val="20"/>
          <w:szCs w:val="20"/>
          <w:highlight w:val="yellow"/>
        </w:rPr>
      </w:pPr>
    </w:p>
    <w:p w:rsidR="00B117B1" w:rsidRDefault="00B117B1" w:rsidP="004A110C">
      <w:pPr>
        <w:spacing w:after="0"/>
        <w:rPr>
          <w:sz w:val="20"/>
          <w:szCs w:val="20"/>
          <w:highlight w:val="yellow"/>
        </w:rPr>
      </w:pPr>
    </w:p>
    <w:p w:rsidR="00B117B1" w:rsidRDefault="00B117B1" w:rsidP="004A110C">
      <w:pPr>
        <w:spacing w:after="0"/>
        <w:rPr>
          <w:sz w:val="20"/>
          <w:szCs w:val="20"/>
          <w:highlight w:val="yellow"/>
        </w:rPr>
      </w:pPr>
    </w:p>
    <w:p w:rsidR="00B117B1" w:rsidRDefault="00B117B1" w:rsidP="004A110C">
      <w:pPr>
        <w:spacing w:after="0"/>
        <w:rPr>
          <w:sz w:val="20"/>
          <w:szCs w:val="20"/>
          <w:highlight w:val="yellow"/>
        </w:rPr>
      </w:pPr>
    </w:p>
    <w:p w:rsidR="004A110C" w:rsidRPr="004A110C" w:rsidRDefault="00634C97" w:rsidP="004A110C">
      <w:pPr>
        <w:spacing w:after="0"/>
        <w:rPr>
          <w:sz w:val="20"/>
          <w:szCs w:val="20"/>
        </w:rPr>
      </w:pPr>
      <w:r w:rsidRPr="00634C97">
        <w:rPr>
          <w:sz w:val="20"/>
          <w:szCs w:val="20"/>
          <w:highlight w:val="yellow"/>
        </w:rPr>
        <w:t>CHAPTER 1</w:t>
      </w:r>
      <w:r w:rsidR="004A110C" w:rsidRPr="00634C97">
        <w:rPr>
          <w:sz w:val="20"/>
          <w:szCs w:val="20"/>
          <w:highlight w:val="yellow"/>
        </w:rPr>
        <w:t>4FUNCTIONS</w:t>
      </w:r>
    </w:p>
    <w:p w:rsidR="004A110C" w:rsidRPr="004A110C" w:rsidRDefault="004A110C" w:rsidP="004A110C">
      <w:pPr>
        <w:spacing w:after="0"/>
        <w:rPr>
          <w:sz w:val="20"/>
          <w:szCs w:val="20"/>
        </w:rPr>
      </w:pPr>
      <w:commentRangeStart w:id="96"/>
      <w:r w:rsidRPr="004A110C">
        <w:rPr>
          <w:sz w:val="20"/>
          <w:szCs w:val="20"/>
        </w:rPr>
        <w:t>Pgno:14.7</w:t>
      </w:r>
      <w:commentRangeEnd w:id="96"/>
      <w:r w:rsidR="00634C97">
        <w:rPr>
          <w:rStyle w:val="CommentReference"/>
        </w:rPr>
        <w:commentReference w:id="96"/>
      </w:r>
    </w:p>
    <w:p w:rsidR="004A110C" w:rsidRPr="004A110C" w:rsidRDefault="004A110C" w:rsidP="004A110C">
      <w:pPr>
        <w:spacing w:after="0"/>
        <w:rPr>
          <w:sz w:val="20"/>
          <w:szCs w:val="20"/>
        </w:rPr>
      </w:pPr>
      <w:r w:rsidRPr="004A110C">
        <w:rPr>
          <w:sz w:val="20"/>
          <w:szCs w:val="20"/>
        </w:rPr>
        <w:t>Example: “// function with no arguments//”can be added</w:t>
      </w:r>
      <w:bookmarkStart w:id="97" w:name="_GoBack"/>
      <w:bookmarkEnd w:id="97"/>
      <w:r w:rsidRPr="004A110C">
        <w:rPr>
          <w:sz w:val="20"/>
          <w:szCs w:val="20"/>
        </w:rPr>
        <w:t xml:space="preserve"> next to the function add();</w:t>
      </w:r>
    </w:p>
    <w:p w:rsidR="000A3888" w:rsidRDefault="000A3888" w:rsidP="004A110C">
      <w:pPr>
        <w:spacing w:after="0"/>
        <w:rPr>
          <w:sz w:val="20"/>
          <w:szCs w:val="20"/>
        </w:rPr>
      </w:pPr>
    </w:p>
    <w:p w:rsidR="008E77FE" w:rsidRDefault="008E77FE" w:rsidP="008E77FE">
      <w:pPr>
        <w:pStyle w:val="BodyText2"/>
        <w:ind w:left="360"/>
      </w:pPr>
      <w:r>
        <w:lastRenderedPageBreak/>
        <w:t>#include&lt;stdio.h&gt;</w:t>
      </w:r>
    </w:p>
    <w:p w:rsidR="008E77FE" w:rsidRDefault="008E77FE" w:rsidP="008E77FE">
      <w:pPr>
        <w:pStyle w:val="BodyText2"/>
        <w:ind w:left="360"/>
      </w:pPr>
      <w:r>
        <w:t xml:space="preserve">void add();               </w:t>
      </w:r>
      <w:r w:rsidRPr="004A110C">
        <w:rPr>
          <w:sz w:val="20"/>
          <w:szCs w:val="20"/>
        </w:rPr>
        <w:t>// function with no arguments</w:t>
      </w:r>
    </w:p>
    <w:p w:rsidR="008E77FE" w:rsidRDefault="008E77FE" w:rsidP="008E77FE">
      <w:pPr>
        <w:pStyle w:val="BodyText2"/>
        <w:ind w:left="360"/>
      </w:pPr>
      <w:r>
        <w:t>void main()</w:t>
      </w:r>
    </w:p>
    <w:p w:rsidR="008E77FE" w:rsidRDefault="008E77FE" w:rsidP="008E77FE">
      <w:pPr>
        <w:pStyle w:val="BodyText2"/>
        <w:ind w:left="360"/>
      </w:pPr>
      <w:r>
        <w:t>{</w:t>
      </w:r>
    </w:p>
    <w:p w:rsidR="008E77FE" w:rsidRDefault="008E77FE" w:rsidP="008E77FE">
      <w:pPr>
        <w:pStyle w:val="BodyText2"/>
        <w:ind w:left="360"/>
      </w:pPr>
      <w:r>
        <w:t>clrscr();</w:t>
      </w:r>
    </w:p>
    <w:p w:rsidR="008E77FE" w:rsidRDefault="008E77FE" w:rsidP="008E77FE">
      <w:pPr>
        <w:pStyle w:val="BodyText2"/>
        <w:ind w:left="360"/>
      </w:pPr>
      <w:r>
        <w:t>add();</w:t>
      </w:r>
    </w:p>
    <w:p w:rsidR="008E77FE" w:rsidRDefault="008E77FE" w:rsidP="008E77FE">
      <w:pPr>
        <w:pStyle w:val="BodyText2"/>
        <w:ind w:left="360"/>
      </w:pPr>
      <w:r>
        <w:t>getch();</w:t>
      </w:r>
    </w:p>
    <w:p w:rsidR="008E77FE" w:rsidRDefault="008E77FE" w:rsidP="008E77FE">
      <w:pPr>
        <w:pStyle w:val="BodyText2"/>
        <w:ind w:left="360"/>
      </w:pPr>
      <w:r>
        <w:t>}</w:t>
      </w:r>
    </w:p>
    <w:p w:rsidR="008E77FE" w:rsidRDefault="008E77FE" w:rsidP="008E77FE">
      <w:pPr>
        <w:pStyle w:val="BodyText2"/>
        <w:ind w:left="360"/>
      </w:pPr>
      <w:r>
        <w:t>void add()</w:t>
      </w:r>
    </w:p>
    <w:p w:rsidR="008E77FE" w:rsidRDefault="008E77FE" w:rsidP="008E77FE">
      <w:pPr>
        <w:pStyle w:val="BodyText2"/>
        <w:ind w:left="360"/>
      </w:pPr>
      <w:r>
        <w:t>{</w:t>
      </w:r>
    </w:p>
    <w:p w:rsidR="008E77FE" w:rsidRDefault="008E77FE" w:rsidP="008E77FE">
      <w:pPr>
        <w:pStyle w:val="BodyText2"/>
        <w:ind w:left="360"/>
      </w:pPr>
      <w:r>
        <w:t>int a,b,c;</w:t>
      </w:r>
    </w:p>
    <w:p w:rsidR="008E77FE" w:rsidRDefault="008E77FE" w:rsidP="008E77FE">
      <w:pPr>
        <w:pStyle w:val="BodyText2"/>
        <w:ind w:left="360"/>
      </w:pPr>
      <w:r>
        <w:t>a=10;</w:t>
      </w:r>
    </w:p>
    <w:p w:rsidR="008E77FE" w:rsidRDefault="008E77FE" w:rsidP="008E77FE">
      <w:pPr>
        <w:pStyle w:val="BodyText2"/>
        <w:ind w:left="360"/>
      </w:pPr>
      <w:r>
        <w:t>b=5;</w:t>
      </w:r>
    </w:p>
    <w:p w:rsidR="008E77FE" w:rsidRDefault="008E77FE" w:rsidP="008E77FE">
      <w:pPr>
        <w:pStyle w:val="BodyText2"/>
        <w:ind w:left="360"/>
      </w:pPr>
      <w:r>
        <w:t>c=a+b;</w:t>
      </w:r>
    </w:p>
    <w:p w:rsidR="008E77FE" w:rsidRDefault="008E77FE" w:rsidP="008E77FE">
      <w:pPr>
        <w:pStyle w:val="BodyText2"/>
        <w:ind w:left="360"/>
      </w:pPr>
      <w:r>
        <w:t>printf("\nThe sum=%d",c);</w:t>
      </w:r>
    </w:p>
    <w:p w:rsidR="008E77FE" w:rsidRDefault="008E77FE" w:rsidP="008E77FE">
      <w:pPr>
        <w:pStyle w:val="BodyText2"/>
        <w:ind w:left="360"/>
      </w:pPr>
      <w:r>
        <w:t>}</w:t>
      </w:r>
    </w:p>
    <w:p w:rsidR="008E77FE" w:rsidRDefault="008E77FE" w:rsidP="008E77FE">
      <w:pPr>
        <w:pStyle w:val="BodyText2"/>
        <w:ind w:left="360"/>
      </w:pPr>
    </w:p>
    <w:p w:rsidR="008E77FE" w:rsidRDefault="008E77FE" w:rsidP="004A110C">
      <w:pPr>
        <w:spacing w:after="0"/>
        <w:rPr>
          <w:sz w:val="20"/>
          <w:szCs w:val="20"/>
        </w:rPr>
      </w:pPr>
    </w:p>
    <w:p w:rsidR="008E77FE" w:rsidRDefault="008E77FE" w:rsidP="004A110C">
      <w:pPr>
        <w:spacing w:after="0"/>
        <w:rPr>
          <w:sz w:val="20"/>
          <w:szCs w:val="20"/>
        </w:rPr>
      </w:pPr>
    </w:p>
    <w:p w:rsidR="004A110C" w:rsidRPr="004A110C" w:rsidRDefault="004A110C" w:rsidP="004A110C">
      <w:pPr>
        <w:spacing w:after="0"/>
        <w:rPr>
          <w:sz w:val="20"/>
          <w:szCs w:val="20"/>
        </w:rPr>
      </w:pPr>
      <w:r w:rsidRPr="004A110C">
        <w:rPr>
          <w:sz w:val="20"/>
          <w:szCs w:val="20"/>
        </w:rPr>
        <w:t>Pgno:14.8(above)</w:t>
      </w:r>
    </w:p>
    <w:p w:rsidR="004A110C" w:rsidRPr="004A110C" w:rsidRDefault="004A110C" w:rsidP="004A110C">
      <w:pPr>
        <w:spacing w:after="0"/>
        <w:rPr>
          <w:sz w:val="20"/>
          <w:szCs w:val="20"/>
        </w:rPr>
      </w:pPr>
      <w:r w:rsidRPr="004A110C">
        <w:rPr>
          <w:sz w:val="20"/>
          <w:szCs w:val="20"/>
        </w:rPr>
        <w:t>Example “//function with no return type//”can be added next to the function void add()</w:t>
      </w:r>
    </w:p>
    <w:p w:rsidR="006651E9" w:rsidRDefault="006651E9" w:rsidP="004A110C">
      <w:pPr>
        <w:spacing w:after="0"/>
        <w:rPr>
          <w:sz w:val="20"/>
          <w:szCs w:val="20"/>
        </w:rPr>
      </w:pPr>
    </w:p>
    <w:p w:rsidR="008E77FE" w:rsidRDefault="008E77FE" w:rsidP="008E77FE">
      <w:pPr>
        <w:spacing w:after="0"/>
        <w:rPr>
          <w:sz w:val="20"/>
          <w:szCs w:val="20"/>
        </w:rPr>
      </w:pPr>
    </w:p>
    <w:p w:rsidR="008E77FE" w:rsidRDefault="008E77FE" w:rsidP="008E77FE">
      <w:pPr>
        <w:pStyle w:val="BodyText2"/>
        <w:ind w:left="360"/>
      </w:pPr>
      <w:r>
        <w:t>#include&lt;stdio.h&gt;</w:t>
      </w:r>
    </w:p>
    <w:p w:rsidR="008E77FE" w:rsidRDefault="008E77FE" w:rsidP="008E77FE">
      <w:pPr>
        <w:pStyle w:val="BodyText2"/>
        <w:ind w:left="360"/>
      </w:pPr>
      <w:r>
        <w:t xml:space="preserve">void add();               </w:t>
      </w:r>
      <w:r w:rsidRPr="004A110C">
        <w:rPr>
          <w:sz w:val="20"/>
          <w:szCs w:val="20"/>
        </w:rPr>
        <w:t>// function with no arguments</w:t>
      </w:r>
    </w:p>
    <w:p w:rsidR="008E77FE" w:rsidRDefault="008E77FE" w:rsidP="008E77FE">
      <w:pPr>
        <w:pStyle w:val="BodyText2"/>
        <w:ind w:left="360"/>
      </w:pPr>
      <w:r>
        <w:t>void main()</w:t>
      </w:r>
    </w:p>
    <w:p w:rsidR="008E77FE" w:rsidRDefault="008E77FE" w:rsidP="008E77FE">
      <w:pPr>
        <w:pStyle w:val="BodyText2"/>
        <w:ind w:left="360"/>
      </w:pPr>
      <w:r>
        <w:t>{</w:t>
      </w:r>
    </w:p>
    <w:p w:rsidR="008E77FE" w:rsidRDefault="008E77FE" w:rsidP="008E77FE">
      <w:pPr>
        <w:pStyle w:val="BodyText2"/>
        <w:ind w:left="360"/>
      </w:pPr>
      <w:r>
        <w:t>clrscr();</w:t>
      </w:r>
    </w:p>
    <w:p w:rsidR="008E77FE" w:rsidRDefault="008E77FE" w:rsidP="008E77FE">
      <w:pPr>
        <w:pStyle w:val="BodyText2"/>
        <w:ind w:left="360"/>
      </w:pPr>
      <w:r>
        <w:t>add();</w:t>
      </w:r>
    </w:p>
    <w:p w:rsidR="008E77FE" w:rsidRDefault="008E77FE" w:rsidP="008E77FE">
      <w:pPr>
        <w:pStyle w:val="BodyText2"/>
        <w:ind w:left="360"/>
      </w:pPr>
      <w:r>
        <w:t>getch();</w:t>
      </w:r>
    </w:p>
    <w:p w:rsidR="008E77FE" w:rsidRDefault="008E77FE" w:rsidP="008E77FE">
      <w:pPr>
        <w:pStyle w:val="BodyText2"/>
        <w:ind w:left="360"/>
      </w:pPr>
      <w:r>
        <w:t>}</w:t>
      </w:r>
    </w:p>
    <w:p w:rsidR="008E77FE" w:rsidRDefault="008E77FE" w:rsidP="008E77FE">
      <w:pPr>
        <w:pStyle w:val="BodyText2"/>
        <w:ind w:left="360"/>
      </w:pPr>
      <w:r>
        <w:t xml:space="preserve">void add()              </w:t>
      </w:r>
      <w:r w:rsidRPr="004A110C">
        <w:rPr>
          <w:sz w:val="20"/>
          <w:szCs w:val="20"/>
        </w:rPr>
        <w:t>//function with no return type</w:t>
      </w:r>
    </w:p>
    <w:p w:rsidR="008E77FE" w:rsidRDefault="008E77FE" w:rsidP="008E77FE">
      <w:pPr>
        <w:pStyle w:val="BodyText2"/>
        <w:ind w:left="360"/>
      </w:pPr>
      <w:r>
        <w:t>{</w:t>
      </w:r>
    </w:p>
    <w:p w:rsidR="008E77FE" w:rsidRDefault="008E77FE" w:rsidP="008E77FE">
      <w:pPr>
        <w:pStyle w:val="BodyText2"/>
        <w:ind w:left="360"/>
      </w:pPr>
      <w:r>
        <w:t>int a,b,c;</w:t>
      </w:r>
    </w:p>
    <w:p w:rsidR="008E77FE" w:rsidRDefault="008E77FE" w:rsidP="008E77FE">
      <w:pPr>
        <w:pStyle w:val="BodyText2"/>
        <w:ind w:left="360"/>
      </w:pPr>
      <w:r>
        <w:t>a=10;</w:t>
      </w:r>
    </w:p>
    <w:p w:rsidR="008E77FE" w:rsidRDefault="008E77FE" w:rsidP="008E77FE">
      <w:pPr>
        <w:pStyle w:val="BodyText2"/>
        <w:ind w:left="360"/>
      </w:pPr>
      <w:r>
        <w:t>b=5;</w:t>
      </w:r>
    </w:p>
    <w:p w:rsidR="008E77FE" w:rsidRDefault="008E77FE" w:rsidP="008E77FE">
      <w:pPr>
        <w:pStyle w:val="BodyText2"/>
        <w:ind w:left="360"/>
      </w:pPr>
      <w:r>
        <w:t>c=a+b;</w:t>
      </w:r>
    </w:p>
    <w:p w:rsidR="008E77FE" w:rsidRDefault="008E77FE" w:rsidP="008E77FE">
      <w:pPr>
        <w:pStyle w:val="BodyText2"/>
        <w:ind w:left="360"/>
      </w:pPr>
      <w:r>
        <w:t>printf("\nThe sum=%d",c);</w:t>
      </w:r>
    </w:p>
    <w:p w:rsidR="008E77FE" w:rsidRDefault="008E77FE" w:rsidP="008E77FE">
      <w:pPr>
        <w:pStyle w:val="BodyText2"/>
        <w:ind w:left="360"/>
      </w:pPr>
      <w:r>
        <w:t>}</w:t>
      </w:r>
    </w:p>
    <w:p w:rsidR="008E77FE" w:rsidRDefault="008E77FE" w:rsidP="008E77FE">
      <w:pPr>
        <w:pStyle w:val="BodyText2"/>
        <w:ind w:left="360"/>
      </w:pPr>
    </w:p>
    <w:p w:rsidR="006651E9" w:rsidRDefault="006651E9" w:rsidP="004A110C">
      <w:pPr>
        <w:spacing w:after="0"/>
        <w:rPr>
          <w:sz w:val="20"/>
          <w:szCs w:val="20"/>
        </w:rPr>
      </w:pPr>
    </w:p>
    <w:p w:rsidR="006651E9" w:rsidRDefault="006651E9" w:rsidP="004A110C">
      <w:pPr>
        <w:spacing w:after="0"/>
        <w:rPr>
          <w:sz w:val="20"/>
          <w:szCs w:val="20"/>
        </w:rPr>
      </w:pPr>
    </w:p>
    <w:p w:rsidR="006651E9" w:rsidRDefault="006651E9" w:rsidP="004A110C">
      <w:pPr>
        <w:spacing w:after="0"/>
        <w:rPr>
          <w:sz w:val="20"/>
          <w:szCs w:val="20"/>
        </w:rPr>
      </w:pPr>
    </w:p>
    <w:p w:rsidR="004A110C" w:rsidRPr="004A110C" w:rsidRDefault="004A110C" w:rsidP="004A110C">
      <w:pPr>
        <w:spacing w:after="0"/>
        <w:rPr>
          <w:sz w:val="20"/>
          <w:szCs w:val="20"/>
        </w:rPr>
      </w:pPr>
      <w:r w:rsidRPr="004A110C">
        <w:rPr>
          <w:sz w:val="20"/>
          <w:szCs w:val="20"/>
        </w:rPr>
        <w:t>Pgno:14.8(below)</w:t>
      </w:r>
    </w:p>
    <w:p w:rsidR="004A110C" w:rsidRPr="004A110C" w:rsidRDefault="004A110C" w:rsidP="004A110C">
      <w:pPr>
        <w:spacing w:after="0"/>
        <w:rPr>
          <w:sz w:val="20"/>
          <w:szCs w:val="20"/>
        </w:rPr>
      </w:pPr>
      <w:r w:rsidRPr="004A110C">
        <w:rPr>
          <w:sz w:val="20"/>
          <w:szCs w:val="20"/>
        </w:rPr>
        <w:t>Example: “// with return type and return type//”can be added near to intadd()</w:t>
      </w:r>
    </w:p>
    <w:p w:rsidR="008E77FE" w:rsidRDefault="008E77FE" w:rsidP="004A110C">
      <w:pPr>
        <w:spacing w:after="0"/>
        <w:rPr>
          <w:sz w:val="20"/>
          <w:szCs w:val="20"/>
        </w:rPr>
      </w:pPr>
    </w:p>
    <w:p w:rsidR="008E77FE" w:rsidRPr="00DF17EB" w:rsidRDefault="008E77FE" w:rsidP="008E77FE">
      <w:pPr>
        <w:pStyle w:val="BodyText2"/>
        <w:ind w:firstLine="720"/>
        <w:rPr>
          <w:sz w:val="24"/>
        </w:rPr>
      </w:pPr>
      <w:r w:rsidRPr="00DF17EB">
        <w:rPr>
          <w:sz w:val="24"/>
        </w:rPr>
        <w:t>#include&lt;stdio.h&gt;</w:t>
      </w:r>
    </w:p>
    <w:p w:rsidR="008E77FE" w:rsidRPr="00DF17EB" w:rsidRDefault="008E77FE" w:rsidP="008E77FE">
      <w:pPr>
        <w:pStyle w:val="BodyText2"/>
        <w:ind w:firstLine="720"/>
        <w:rPr>
          <w:sz w:val="24"/>
        </w:rPr>
      </w:pPr>
      <w:r w:rsidRPr="00DF17EB">
        <w:rPr>
          <w:sz w:val="24"/>
        </w:rPr>
        <w:t>int add();</w:t>
      </w:r>
    </w:p>
    <w:p w:rsidR="008E77FE" w:rsidRPr="00DF17EB" w:rsidRDefault="008E77FE" w:rsidP="008E77FE">
      <w:pPr>
        <w:pStyle w:val="BodyText2"/>
        <w:ind w:firstLine="720"/>
        <w:rPr>
          <w:sz w:val="24"/>
        </w:rPr>
      </w:pPr>
      <w:r w:rsidRPr="00DF17EB">
        <w:rPr>
          <w:sz w:val="24"/>
        </w:rPr>
        <w:t>void main()</w:t>
      </w:r>
    </w:p>
    <w:p w:rsidR="008E77FE" w:rsidRPr="00DF17EB" w:rsidRDefault="008E77FE" w:rsidP="008E77FE">
      <w:pPr>
        <w:pStyle w:val="BodyText2"/>
        <w:ind w:firstLine="720"/>
        <w:rPr>
          <w:sz w:val="24"/>
        </w:rPr>
      </w:pPr>
      <w:r w:rsidRPr="00DF17EB">
        <w:rPr>
          <w:sz w:val="24"/>
        </w:rPr>
        <w:t>{</w:t>
      </w:r>
    </w:p>
    <w:p w:rsidR="008E77FE" w:rsidRPr="00DF17EB" w:rsidRDefault="008E77FE" w:rsidP="008E77FE">
      <w:pPr>
        <w:pStyle w:val="BodyText2"/>
        <w:ind w:firstLine="720"/>
        <w:rPr>
          <w:sz w:val="24"/>
        </w:rPr>
      </w:pPr>
      <w:r w:rsidRPr="00DF17EB">
        <w:rPr>
          <w:sz w:val="24"/>
        </w:rPr>
        <w:t>int a,b,c;</w:t>
      </w:r>
    </w:p>
    <w:p w:rsidR="008E77FE" w:rsidRPr="00DF17EB" w:rsidRDefault="008E77FE" w:rsidP="008E77FE">
      <w:pPr>
        <w:pStyle w:val="BodyText2"/>
        <w:ind w:firstLine="720"/>
        <w:rPr>
          <w:sz w:val="24"/>
        </w:rPr>
      </w:pPr>
      <w:r w:rsidRPr="00DF17EB">
        <w:rPr>
          <w:sz w:val="24"/>
        </w:rPr>
        <w:t>clrscr();</w:t>
      </w:r>
    </w:p>
    <w:p w:rsidR="008E77FE" w:rsidRPr="00DF17EB" w:rsidRDefault="008E77FE" w:rsidP="008E77FE">
      <w:pPr>
        <w:pStyle w:val="BodyText2"/>
        <w:ind w:firstLine="720"/>
        <w:rPr>
          <w:sz w:val="24"/>
        </w:rPr>
      </w:pPr>
      <w:r w:rsidRPr="00DF17EB">
        <w:rPr>
          <w:sz w:val="24"/>
        </w:rPr>
        <w:t>c=add();</w:t>
      </w:r>
    </w:p>
    <w:p w:rsidR="008E77FE" w:rsidRPr="00DF17EB" w:rsidRDefault="008E77FE" w:rsidP="008E77FE">
      <w:pPr>
        <w:pStyle w:val="BodyText2"/>
        <w:ind w:firstLine="720"/>
        <w:rPr>
          <w:sz w:val="24"/>
        </w:rPr>
      </w:pPr>
      <w:r w:rsidRPr="00DF17EB">
        <w:rPr>
          <w:sz w:val="24"/>
        </w:rPr>
        <w:t>printf("\nThe sum=%d",c);</w:t>
      </w:r>
    </w:p>
    <w:p w:rsidR="008E77FE" w:rsidRPr="00DF17EB" w:rsidRDefault="008E77FE" w:rsidP="008E77FE">
      <w:pPr>
        <w:pStyle w:val="BodyText2"/>
        <w:ind w:firstLine="720"/>
        <w:rPr>
          <w:sz w:val="24"/>
        </w:rPr>
      </w:pPr>
      <w:r w:rsidRPr="00DF17EB">
        <w:rPr>
          <w:sz w:val="24"/>
        </w:rPr>
        <w:t>getch();</w:t>
      </w:r>
    </w:p>
    <w:p w:rsidR="008E77FE" w:rsidRPr="00DF17EB" w:rsidRDefault="008E77FE" w:rsidP="008E77FE">
      <w:pPr>
        <w:pStyle w:val="BodyText2"/>
        <w:ind w:firstLine="720"/>
        <w:rPr>
          <w:sz w:val="24"/>
        </w:rPr>
      </w:pPr>
      <w:r w:rsidRPr="00DF17EB">
        <w:rPr>
          <w:sz w:val="24"/>
        </w:rPr>
        <w:t>}</w:t>
      </w:r>
    </w:p>
    <w:p w:rsidR="008E77FE" w:rsidRPr="00DF17EB" w:rsidRDefault="008E77FE" w:rsidP="008E77FE">
      <w:pPr>
        <w:pStyle w:val="BodyText2"/>
        <w:ind w:firstLine="720"/>
        <w:rPr>
          <w:sz w:val="24"/>
        </w:rPr>
      </w:pPr>
      <w:r w:rsidRPr="00DF17EB">
        <w:rPr>
          <w:sz w:val="24"/>
        </w:rPr>
        <w:t>int add()</w:t>
      </w:r>
      <w:r w:rsidR="003C4FF9" w:rsidRPr="00DF17EB">
        <w:rPr>
          <w:sz w:val="24"/>
        </w:rPr>
        <w:t xml:space="preserve">        // with return type and return type</w:t>
      </w:r>
    </w:p>
    <w:p w:rsidR="008E77FE" w:rsidRPr="00DF17EB" w:rsidRDefault="008E77FE" w:rsidP="008E77FE">
      <w:pPr>
        <w:pStyle w:val="BodyText2"/>
        <w:ind w:firstLine="720"/>
        <w:rPr>
          <w:sz w:val="24"/>
        </w:rPr>
      </w:pPr>
      <w:r w:rsidRPr="00DF17EB">
        <w:rPr>
          <w:sz w:val="24"/>
        </w:rPr>
        <w:t>{</w:t>
      </w:r>
    </w:p>
    <w:p w:rsidR="008E77FE" w:rsidRPr="00DF17EB" w:rsidRDefault="008E77FE" w:rsidP="008E77FE">
      <w:pPr>
        <w:pStyle w:val="BodyText2"/>
        <w:ind w:firstLine="720"/>
        <w:rPr>
          <w:sz w:val="24"/>
        </w:rPr>
      </w:pPr>
      <w:r w:rsidRPr="00DF17EB">
        <w:rPr>
          <w:sz w:val="24"/>
        </w:rPr>
        <w:t>int a,b,c;</w:t>
      </w:r>
    </w:p>
    <w:p w:rsidR="008E77FE" w:rsidRPr="00DF17EB" w:rsidRDefault="008E77FE" w:rsidP="008E77FE">
      <w:pPr>
        <w:pStyle w:val="BodyText2"/>
        <w:ind w:firstLine="720"/>
        <w:rPr>
          <w:sz w:val="24"/>
        </w:rPr>
      </w:pPr>
      <w:r w:rsidRPr="00DF17EB">
        <w:rPr>
          <w:sz w:val="24"/>
        </w:rPr>
        <w:t>a=10;</w:t>
      </w:r>
    </w:p>
    <w:p w:rsidR="008E77FE" w:rsidRPr="00DF17EB" w:rsidRDefault="008E77FE" w:rsidP="008E77FE">
      <w:pPr>
        <w:pStyle w:val="BodyText2"/>
        <w:ind w:firstLine="720"/>
        <w:rPr>
          <w:sz w:val="24"/>
        </w:rPr>
      </w:pPr>
      <w:r w:rsidRPr="00DF17EB">
        <w:rPr>
          <w:sz w:val="24"/>
        </w:rPr>
        <w:t>b=5;</w:t>
      </w:r>
    </w:p>
    <w:p w:rsidR="008E77FE" w:rsidRPr="00DF17EB" w:rsidRDefault="008E77FE" w:rsidP="008E77FE">
      <w:pPr>
        <w:pStyle w:val="BodyText2"/>
        <w:ind w:firstLine="720"/>
        <w:rPr>
          <w:sz w:val="24"/>
        </w:rPr>
      </w:pPr>
      <w:r w:rsidRPr="00DF17EB">
        <w:rPr>
          <w:sz w:val="24"/>
        </w:rPr>
        <w:t>c=a+b;</w:t>
      </w:r>
    </w:p>
    <w:p w:rsidR="008E77FE" w:rsidRPr="00DF17EB" w:rsidRDefault="008E77FE" w:rsidP="008E77FE">
      <w:pPr>
        <w:pStyle w:val="BodyText2"/>
        <w:ind w:firstLine="720"/>
        <w:rPr>
          <w:sz w:val="24"/>
        </w:rPr>
      </w:pPr>
      <w:r w:rsidRPr="00DF17EB">
        <w:rPr>
          <w:sz w:val="24"/>
        </w:rPr>
        <w:t>return(c);</w:t>
      </w:r>
    </w:p>
    <w:p w:rsidR="008E77FE" w:rsidRPr="00DF17EB" w:rsidRDefault="008E77FE" w:rsidP="008E77FE">
      <w:pPr>
        <w:pStyle w:val="BodyText2"/>
        <w:ind w:firstLine="720"/>
        <w:rPr>
          <w:sz w:val="24"/>
        </w:rPr>
      </w:pPr>
      <w:r w:rsidRPr="00DF17EB">
        <w:rPr>
          <w:sz w:val="24"/>
        </w:rPr>
        <w:t>}</w:t>
      </w:r>
    </w:p>
    <w:p w:rsidR="008E77FE" w:rsidRPr="00DF17EB" w:rsidRDefault="008E77FE" w:rsidP="008E77FE">
      <w:pPr>
        <w:pStyle w:val="BodyText2"/>
        <w:ind w:firstLine="720"/>
        <w:rPr>
          <w:sz w:val="24"/>
        </w:rPr>
      </w:pPr>
    </w:p>
    <w:p w:rsidR="008E77FE" w:rsidRPr="00DF17EB" w:rsidRDefault="008E77FE" w:rsidP="008E77FE">
      <w:pPr>
        <w:pStyle w:val="BodyText2"/>
        <w:ind w:firstLine="720"/>
        <w:rPr>
          <w:b/>
          <w:sz w:val="24"/>
          <w:u w:val="single"/>
        </w:rPr>
      </w:pPr>
      <w:r w:rsidRPr="00DF17EB">
        <w:rPr>
          <w:b/>
          <w:sz w:val="24"/>
          <w:u w:val="single"/>
        </w:rPr>
        <w:t>OUTPUT:</w:t>
      </w:r>
    </w:p>
    <w:p w:rsidR="008E77FE" w:rsidRPr="00DF17EB" w:rsidRDefault="008E77FE" w:rsidP="008E77FE">
      <w:pPr>
        <w:pStyle w:val="BodyText2"/>
        <w:ind w:firstLine="720"/>
        <w:rPr>
          <w:sz w:val="24"/>
        </w:rPr>
      </w:pPr>
    </w:p>
    <w:p w:rsidR="008E77FE" w:rsidRPr="00DF17EB" w:rsidRDefault="008E77FE" w:rsidP="008E77FE">
      <w:pPr>
        <w:pStyle w:val="BodyText2"/>
        <w:ind w:firstLine="720"/>
        <w:rPr>
          <w:sz w:val="24"/>
        </w:rPr>
      </w:pPr>
      <w:r w:rsidRPr="00DF17EB">
        <w:rPr>
          <w:sz w:val="24"/>
        </w:rPr>
        <w:t>The sum=15</w:t>
      </w:r>
    </w:p>
    <w:p w:rsidR="008E77FE" w:rsidRPr="00DF17EB" w:rsidRDefault="008E77FE" w:rsidP="008E77FE">
      <w:pPr>
        <w:pStyle w:val="BodyText2"/>
        <w:rPr>
          <w:sz w:val="24"/>
        </w:rPr>
      </w:pPr>
    </w:p>
    <w:p w:rsidR="00DF17EB" w:rsidRDefault="00DF17EB" w:rsidP="004A110C">
      <w:pPr>
        <w:spacing w:after="0"/>
        <w:rPr>
          <w:sz w:val="24"/>
          <w:szCs w:val="24"/>
        </w:rPr>
      </w:pPr>
    </w:p>
    <w:p w:rsidR="004A110C" w:rsidRPr="004A110C" w:rsidRDefault="004A110C" w:rsidP="004A110C">
      <w:pPr>
        <w:spacing w:after="0"/>
        <w:rPr>
          <w:sz w:val="20"/>
          <w:szCs w:val="20"/>
        </w:rPr>
      </w:pPr>
      <w:r w:rsidRPr="004A110C">
        <w:rPr>
          <w:sz w:val="20"/>
          <w:szCs w:val="20"/>
        </w:rPr>
        <w:t>Pgno:14.9</w:t>
      </w:r>
    </w:p>
    <w:p w:rsidR="004A110C" w:rsidRPr="004A110C" w:rsidRDefault="004A110C" w:rsidP="004A110C">
      <w:pPr>
        <w:spacing w:after="0"/>
        <w:rPr>
          <w:sz w:val="20"/>
          <w:szCs w:val="20"/>
        </w:rPr>
      </w:pPr>
      <w:r w:rsidRPr="004A110C">
        <w:rPr>
          <w:sz w:val="20"/>
          <w:szCs w:val="20"/>
        </w:rPr>
        <w:t>Example(below):”// with arguments and  no return type//”can be added near to void add(int,int)</w:t>
      </w:r>
    </w:p>
    <w:p w:rsidR="003C4FF9" w:rsidRDefault="003C4FF9" w:rsidP="004A110C">
      <w:pPr>
        <w:spacing w:after="0"/>
        <w:rPr>
          <w:sz w:val="20"/>
          <w:szCs w:val="20"/>
        </w:rPr>
      </w:pPr>
    </w:p>
    <w:p w:rsidR="003C4FF9" w:rsidRPr="00DF17EB" w:rsidRDefault="003C4FF9" w:rsidP="003C4FF9">
      <w:pPr>
        <w:pStyle w:val="BodyText2"/>
        <w:ind w:firstLine="720"/>
        <w:rPr>
          <w:sz w:val="24"/>
        </w:rPr>
      </w:pPr>
      <w:r w:rsidRPr="00DF17EB">
        <w:rPr>
          <w:sz w:val="24"/>
        </w:rPr>
        <w:t>#include&lt;stdio.h&gt;</w:t>
      </w:r>
    </w:p>
    <w:p w:rsidR="003C4FF9" w:rsidRPr="00DF17EB" w:rsidRDefault="003C4FF9" w:rsidP="003C4FF9">
      <w:pPr>
        <w:pStyle w:val="BodyText2"/>
        <w:ind w:firstLine="720"/>
        <w:rPr>
          <w:sz w:val="24"/>
        </w:rPr>
      </w:pPr>
      <w:r w:rsidRPr="00DF17EB">
        <w:rPr>
          <w:sz w:val="24"/>
        </w:rPr>
        <w:t>void add(int,int);</w:t>
      </w:r>
    </w:p>
    <w:p w:rsidR="003C4FF9" w:rsidRPr="00DF17EB" w:rsidRDefault="003C4FF9" w:rsidP="003C4FF9">
      <w:pPr>
        <w:pStyle w:val="BodyText2"/>
        <w:ind w:firstLine="720"/>
        <w:rPr>
          <w:sz w:val="24"/>
        </w:rPr>
      </w:pPr>
      <w:r w:rsidRPr="00DF17EB">
        <w:rPr>
          <w:sz w:val="24"/>
        </w:rPr>
        <w:t>void main()</w:t>
      </w:r>
    </w:p>
    <w:p w:rsidR="003C4FF9" w:rsidRPr="00DF17EB" w:rsidRDefault="003C4FF9" w:rsidP="003C4FF9">
      <w:pPr>
        <w:pStyle w:val="BodyText2"/>
        <w:ind w:firstLine="720"/>
        <w:rPr>
          <w:sz w:val="24"/>
        </w:rPr>
      </w:pPr>
      <w:r w:rsidRPr="00DF17EB">
        <w:rPr>
          <w:sz w:val="24"/>
        </w:rPr>
        <w:t>{</w:t>
      </w:r>
    </w:p>
    <w:p w:rsidR="003C4FF9" w:rsidRPr="00DF17EB" w:rsidRDefault="003C4FF9" w:rsidP="003C4FF9">
      <w:pPr>
        <w:pStyle w:val="BodyText2"/>
        <w:ind w:firstLine="720"/>
        <w:rPr>
          <w:sz w:val="24"/>
        </w:rPr>
      </w:pPr>
      <w:r w:rsidRPr="00DF17EB">
        <w:rPr>
          <w:sz w:val="24"/>
        </w:rPr>
        <w:t>int a,b;</w:t>
      </w:r>
    </w:p>
    <w:p w:rsidR="003C4FF9" w:rsidRPr="00DF17EB" w:rsidRDefault="003C4FF9" w:rsidP="003C4FF9">
      <w:pPr>
        <w:pStyle w:val="BodyText2"/>
        <w:ind w:firstLine="720"/>
        <w:rPr>
          <w:sz w:val="24"/>
        </w:rPr>
      </w:pPr>
      <w:r w:rsidRPr="00DF17EB">
        <w:rPr>
          <w:sz w:val="24"/>
        </w:rPr>
        <w:t>clrscr();</w:t>
      </w:r>
    </w:p>
    <w:p w:rsidR="003C4FF9" w:rsidRPr="00DF17EB" w:rsidRDefault="003C4FF9" w:rsidP="003C4FF9">
      <w:pPr>
        <w:pStyle w:val="BodyText2"/>
        <w:ind w:firstLine="720"/>
        <w:rPr>
          <w:sz w:val="24"/>
        </w:rPr>
      </w:pPr>
      <w:r w:rsidRPr="00DF17EB">
        <w:rPr>
          <w:sz w:val="24"/>
        </w:rPr>
        <w:t>a=10;b=5;</w:t>
      </w:r>
    </w:p>
    <w:p w:rsidR="003C4FF9" w:rsidRPr="00DF17EB" w:rsidRDefault="003C4FF9" w:rsidP="003C4FF9">
      <w:pPr>
        <w:pStyle w:val="BodyText2"/>
        <w:ind w:firstLine="720"/>
        <w:rPr>
          <w:sz w:val="24"/>
        </w:rPr>
      </w:pPr>
      <w:r w:rsidRPr="00DF17EB">
        <w:rPr>
          <w:sz w:val="24"/>
        </w:rPr>
        <w:t>add(a,b);</w:t>
      </w:r>
    </w:p>
    <w:p w:rsidR="003C4FF9" w:rsidRPr="00DF17EB" w:rsidRDefault="003C4FF9" w:rsidP="003C4FF9">
      <w:pPr>
        <w:pStyle w:val="BodyText2"/>
        <w:ind w:firstLine="720"/>
        <w:rPr>
          <w:sz w:val="24"/>
        </w:rPr>
      </w:pPr>
      <w:r w:rsidRPr="00DF17EB">
        <w:rPr>
          <w:sz w:val="24"/>
        </w:rPr>
        <w:t>getch();</w:t>
      </w:r>
    </w:p>
    <w:p w:rsidR="003C4FF9" w:rsidRPr="00DF17EB" w:rsidRDefault="003C4FF9" w:rsidP="003C4FF9">
      <w:pPr>
        <w:pStyle w:val="BodyText2"/>
        <w:ind w:firstLine="720"/>
        <w:rPr>
          <w:sz w:val="24"/>
        </w:rPr>
      </w:pPr>
      <w:r w:rsidRPr="00DF17EB">
        <w:rPr>
          <w:sz w:val="24"/>
        </w:rPr>
        <w:t>}</w:t>
      </w:r>
    </w:p>
    <w:p w:rsidR="003C4FF9" w:rsidRPr="00DF17EB" w:rsidRDefault="003C4FF9" w:rsidP="003C4FF9">
      <w:pPr>
        <w:pStyle w:val="BodyText2"/>
        <w:ind w:firstLine="720"/>
        <w:rPr>
          <w:sz w:val="24"/>
        </w:rPr>
      </w:pPr>
    </w:p>
    <w:p w:rsidR="003C4FF9" w:rsidRPr="00DF17EB" w:rsidRDefault="003C4FF9" w:rsidP="003C4FF9">
      <w:pPr>
        <w:pStyle w:val="BodyText2"/>
        <w:ind w:firstLine="720"/>
        <w:rPr>
          <w:sz w:val="24"/>
        </w:rPr>
      </w:pPr>
      <w:r w:rsidRPr="00DF17EB">
        <w:rPr>
          <w:sz w:val="24"/>
        </w:rPr>
        <w:t>void add(int a,int b)  // with arguments and  no return type</w:t>
      </w:r>
    </w:p>
    <w:p w:rsidR="003C4FF9" w:rsidRPr="00DF17EB" w:rsidRDefault="003C4FF9" w:rsidP="003C4FF9">
      <w:pPr>
        <w:pStyle w:val="BodyText2"/>
        <w:ind w:firstLine="720"/>
        <w:rPr>
          <w:sz w:val="24"/>
        </w:rPr>
      </w:pPr>
      <w:r w:rsidRPr="00DF17EB">
        <w:rPr>
          <w:sz w:val="24"/>
        </w:rPr>
        <w:t>{</w:t>
      </w:r>
    </w:p>
    <w:p w:rsidR="003C4FF9" w:rsidRPr="00DF17EB" w:rsidRDefault="003C4FF9" w:rsidP="003C4FF9">
      <w:pPr>
        <w:pStyle w:val="BodyText2"/>
        <w:ind w:firstLine="720"/>
        <w:rPr>
          <w:sz w:val="24"/>
        </w:rPr>
      </w:pPr>
      <w:r w:rsidRPr="00DF17EB">
        <w:rPr>
          <w:sz w:val="24"/>
        </w:rPr>
        <w:t>int c;</w:t>
      </w:r>
    </w:p>
    <w:p w:rsidR="003C4FF9" w:rsidRPr="00DF17EB" w:rsidRDefault="003C4FF9" w:rsidP="003C4FF9">
      <w:pPr>
        <w:pStyle w:val="BodyText2"/>
        <w:ind w:firstLine="720"/>
        <w:rPr>
          <w:sz w:val="24"/>
        </w:rPr>
      </w:pPr>
      <w:r w:rsidRPr="00DF17EB">
        <w:rPr>
          <w:sz w:val="24"/>
        </w:rPr>
        <w:lastRenderedPageBreak/>
        <w:t>c=a+b;</w:t>
      </w:r>
    </w:p>
    <w:p w:rsidR="003C4FF9" w:rsidRPr="00DF17EB" w:rsidRDefault="003C4FF9" w:rsidP="003C4FF9">
      <w:pPr>
        <w:pStyle w:val="BodyText2"/>
        <w:ind w:firstLine="720"/>
        <w:rPr>
          <w:sz w:val="24"/>
        </w:rPr>
      </w:pPr>
      <w:r w:rsidRPr="00DF17EB">
        <w:rPr>
          <w:sz w:val="24"/>
        </w:rPr>
        <w:t>printf("\nThe sum=%d",c);</w:t>
      </w:r>
    </w:p>
    <w:p w:rsidR="003C4FF9" w:rsidRPr="00DF17EB" w:rsidRDefault="003C4FF9" w:rsidP="003C4FF9">
      <w:pPr>
        <w:pStyle w:val="BodyText2"/>
        <w:ind w:firstLine="720"/>
        <w:rPr>
          <w:sz w:val="24"/>
        </w:rPr>
      </w:pPr>
      <w:r w:rsidRPr="00DF17EB">
        <w:rPr>
          <w:sz w:val="24"/>
        </w:rPr>
        <w:t>}</w:t>
      </w:r>
    </w:p>
    <w:p w:rsidR="003C4FF9" w:rsidRPr="00DF17EB" w:rsidRDefault="003C4FF9" w:rsidP="003C4FF9">
      <w:pPr>
        <w:pStyle w:val="BodyText2"/>
        <w:ind w:firstLine="720"/>
        <w:rPr>
          <w:sz w:val="24"/>
        </w:rPr>
      </w:pPr>
    </w:p>
    <w:p w:rsidR="003C4FF9" w:rsidRPr="00DF17EB" w:rsidRDefault="003C4FF9" w:rsidP="003C4FF9">
      <w:pPr>
        <w:pStyle w:val="BodyText2"/>
        <w:ind w:firstLine="720"/>
        <w:rPr>
          <w:b/>
          <w:sz w:val="24"/>
          <w:u w:val="single"/>
        </w:rPr>
      </w:pPr>
      <w:r w:rsidRPr="00DF17EB">
        <w:rPr>
          <w:b/>
          <w:sz w:val="24"/>
          <w:u w:val="single"/>
        </w:rPr>
        <w:t>OUTPUT:</w:t>
      </w:r>
    </w:p>
    <w:p w:rsidR="003C4FF9" w:rsidRPr="00DF17EB" w:rsidRDefault="003C4FF9" w:rsidP="003C4FF9">
      <w:pPr>
        <w:pStyle w:val="BodyText2"/>
        <w:ind w:firstLine="720"/>
        <w:rPr>
          <w:sz w:val="24"/>
        </w:rPr>
      </w:pPr>
    </w:p>
    <w:p w:rsidR="003C4FF9" w:rsidRPr="00DF17EB" w:rsidRDefault="003C4FF9" w:rsidP="003C4FF9">
      <w:pPr>
        <w:pStyle w:val="BodyText2"/>
        <w:ind w:firstLine="720"/>
        <w:rPr>
          <w:sz w:val="24"/>
        </w:rPr>
      </w:pPr>
      <w:r w:rsidRPr="00DF17EB">
        <w:rPr>
          <w:sz w:val="24"/>
        </w:rPr>
        <w:t>The sum=15</w:t>
      </w:r>
    </w:p>
    <w:p w:rsidR="003C4FF9" w:rsidRDefault="003C4FF9" w:rsidP="003C4FF9">
      <w:pPr>
        <w:pStyle w:val="BodyText2"/>
      </w:pPr>
    </w:p>
    <w:p w:rsidR="003C4FF9" w:rsidRDefault="003C4FF9" w:rsidP="004A110C">
      <w:pPr>
        <w:spacing w:after="0"/>
        <w:rPr>
          <w:sz w:val="20"/>
          <w:szCs w:val="20"/>
        </w:rPr>
      </w:pPr>
    </w:p>
    <w:p w:rsidR="003C4FF9" w:rsidRDefault="003C4FF9" w:rsidP="004A110C">
      <w:pPr>
        <w:spacing w:after="0"/>
        <w:rPr>
          <w:sz w:val="20"/>
          <w:szCs w:val="20"/>
        </w:rPr>
      </w:pPr>
    </w:p>
    <w:p w:rsidR="003C4FF9" w:rsidRDefault="003C4FF9" w:rsidP="004A110C">
      <w:pPr>
        <w:spacing w:after="0"/>
        <w:rPr>
          <w:sz w:val="20"/>
          <w:szCs w:val="20"/>
        </w:rPr>
      </w:pPr>
    </w:p>
    <w:p w:rsidR="004A110C" w:rsidRPr="004A110C" w:rsidRDefault="004A110C" w:rsidP="004A110C">
      <w:pPr>
        <w:spacing w:after="0"/>
        <w:rPr>
          <w:sz w:val="20"/>
          <w:szCs w:val="20"/>
        </w:rPr>
      </w:pPr>
      <w:r w:rsidRPr="004A110C">
        <w:rPr>
          <w:sz w:val="20"/>
          <w:szCs w:val="20"/>
        </w:rPr>
        <w:t>Pgno:14.11</w:t>
      </w:r>
    </w:p>
    <w:p w:rsidR="004A110C" w:rsidRPr="004A110C" w:rsidRDefault="004A110C" w:rsidP="004A110C">
      <w:pPr>
        <w:spacing w:after="0"/>
        <w:rPr>
          <w:sz w:val="20"/>
          <w:szCs w:val="20"/>
        </w:rPr>
      </w:pPr>
      <w:r w:rsidRPr="004A110C">
        <w:rPr>
          <w:sz w:val="20"/>
          <w:szCs w:val="20"/>
        </w:rPr>
        <w:t>example: “// with arguments and return type//”can be added near to int add(int,int);</w:t>
      </w:r>
    </w:p>
    <w:p w:rsidR="003C4FF9" w:rsidRDefault="003C4FF9" w:rsidP="004A110C">
      <w:pPr>
        <w:spacing w:after="0"/>
        <w:rPr>
          <w:sz w:val="20"/>
          <w:szCs w:val="20"/>
        </w:rPr>
      </w:pPr>
    </w:p>
    <w:p w:rsidR="003C4FF9" w:rsidRDefault="003C4FF9" w:rsidP="003C4FF9">
      <w:pPr>
        <w:pStyle w:val="BodyText2"/>
        <w:ind w:firstLine="720"/>
      </w:pPr>
      <w:r>
        <w:t>#include&lt;stdio.h&gt;</w:t>
      </w:r>
    </w:p>
    <w:p w:rsidR="003C4FF9" w:rsidRDefault="003C4FF9" w:rsidP="003C4FF9">
      <w:pPr>
        <w:pStyle w:val="BodyText2"/>
        <w:ind w:firstLine="720"/>
      </w:pPr>
      <w:r>
        <w:t>int add(int,int);</w:t>
      </w:r>
      <w:r w:rsidRPr="003C4FF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</w:t>
      </w:r>
      <w:r w:rsidRPr="004A110C">
        <w:rPr>
          <w:sz w:val="20"/>
          <w:szCs w:val="20"/>
        </w:rPr>
        <w:t>// with arguments and return type</w:t>
      </w:r>
    </w:p>
    <w:p w:rsidR="003C4FF9" w:rsidRDefault="003C4FF9" w:rsidP="003C4FF9">
      <w:pPr>
        <w:pStyle w:val="BodyText2"/>
        <w:ind w:firstLine="720"/>
      </w:pPr>
      <w:r>
        <w:t>void main()</w:t>
      </w:r>
    </w:p>
    <w:p w:rsidR="003C4FF9" w:rsidRDefault="003C4FF9" w:rsidP="003C4FF9">
      <w:pPr>
        <w:pStyle w:val="BodyText2"/>
        <w:ind w:firstLine="720"/>
      </w:pPr>
      <w:r>
        <w:t>{</w:t>
      </w:r>
    </w:p>
    <w:p w:rsidR="003C4FF9" w:rsidRDefault="003C4FF9" w:rsidP="003C4FF9">
      <w:pPr>
        <w:pStyle w:val="BodyText2"/>
        <w:ind w:firstLine="720"/>
      </w:pPr>
      <w:r>
        <w:t>int a,b,c;</w:t>
      </w:r>
    </w:p>
    <w:p w:rsidR="003C4FF9" w:rsidRDefault="003C4FF9" w:rsidP="003C4FF9">
      <w:pPr>
        <w:pStyle w:val="BodyText2"/>
        <w:ind w:firstLine="720"/>
      </w:pPr>
      <w:r>
        <w:t>clrscr();</w:t>
      </w:r>
    </w:p>
    <w:p w:rsidR="003C4FF9" w:rsidRDefault="003C4FF9" w:rsidP="003C4FF9">
      <w:pPr>
        <w:pStyle w:val="BodyText2"/>
        <w:ind w:firstLine="720"/>
      </w:pPr>
      <w:r>
        <w:t>a=10;b=5;</w:t>
      </w:r>
    </w:p>
    <w:p w:rsidR="003C4FF9" w:rsidRDefault="003C4FF9" w:rsidP="003C4FF9">
      <w:pPr>
        <w:pStyle w:val="BodyText2"/>
        <w:ind w:firstLine="720"/>
      </w:pPr>
      <w:r>
        <w:t>c=add(a,b);</w:t>
      </w:r>
    </w:p>
    <w:p w:rsidR="003C4FF9" w:rsidRDefault="003C4FF9" w:rsidP="003C4FF9">
      <w:pPr>
        <w:pStyle w:val="BodyText2"/>
        <w:ind w:firstLine="720"/>
      </w:pPr>
      <w:r>
        <w:t>printf("\nThe sum=%d",c);</w:t>
      </w:r>
    </w:p>
    <w:p w:rsidR="003C4FF9" w:rsidRDefault="003C4FF9" w:rsidP="003C4FF9">
      <w:pPr>
        <w:pStyle w:val="BodyText2"/>
        <w:ind w:firstLine="720"/>
      </w:pPr>
      <w:r>
        <w:t>getch();</w:t>
      </w:r>
    </w:p>
    <w:p w:rsidR="003C4FF9" w:rsidRDefault="003C4FF9" w:rsidP="003C4FF9">
      <w:pPr>
        <w:pStyle w:val="BodyText2"/>
        <w:ind w:firstLine="720"/>
      </w:pPr>
      <w:r>
        <w:t>}</w:t>
      </w:r>
    </w:p>
    <w:p w:rsidR="003C4FF9" w:rsidRDefault="003C4FF9" w:rsidP="003C4FF9">
      <w:pPr>
        <w:pStyle w:val="BodyText2"/>
        <w:ind w:firstLine="720"/>
      </w:pPr>
      <w:r>
        <w:t>void add(int a,int b)</w:t>
      </w:r>
    </w:p>
    <w:p w:rsidR="003C4FF9" w:rsidRDefault="003C4FF9" w:rsidP="003C4FF9">
      <w:pPr>
        <w:pStyle w:val="BodyText2"/>
        <w:ind w:firstLine="720"/>
      </w:pPr>
      <w:r>
        <w:t>{</w:t>
      </w:r>
    </w:p>
    <w:p w:rsidR="003C4FF9" w:rsidRDefault="003C4FF9" w:rsidP="003C4FF9">
      <w:pPr>
        <w:pStyle w:val="BodyText2"/>
        <w:ind w:firstLine="720"/>
      </w:pPr>
      <w:r>
        <w:t>int c;</w:t>
      </w:r>
    </w:p>
    <w:p w:rsidR="003C4FF9" w:rsidRDefault="003C4FF9" w:rsidP="003C4FF9">
      <w:pPr>
        <w:pStyle w:val="BodyText2"/>
        <w:ind w:firstLine="720"/>
      </w:pPr>
      <w:r>
        <w:t>c=a+b;</w:t>
      </w:r>
    </w:p>
    <w:p w:rsidR="003C4FF9" w:rsidRDefault="003C4FF9" w:rsidP="003C4FF9">
      <w:pPr>
        <w:pStyle w:val="BodyText2"/>
        <w:ind w:firstLine="720"/>
      </w:pPr>
      <w:r>
        <w:t>return(c);</w:t>
      </w:r>
    </w:p>
    <w:p w:rsidR="003C4FF9" w:rsidRDefault="003C4FF9" w:rsidP="003C4FF9">
      <w:pPr>
        <w:pStyle w:val="BodyText2"/>
        <w:ind w:firstLine="720"/>
      </w:pPr>
      <w:r>
        <w:t>}</w:t>
      </w:r>
    </w:p>
    <w:p w:rsidR="003C4FF9" w:rsidRDefault="003C4FF9" w:rsidP="003C4FF9">
      <w:pPr>
        <w:pStyle w:val="BodyText2"/>
        <w:ind w:firstLine="720"/>
      </w:pPr>
    </w:p>
    <w:p w:rsidR="003C4FF9" w:rsidRDefault="003C4FF9" w:rsidP="003C4FF9">
      <w:pPr>
        <w:pStyle w:val="BodyText2"/>
        <w:ind w:firstLine="720"/>
        <w:rPr>
          <w:b/>
          <w:u w:val="single"/>
        </w:rPr>
      </w:pPr>
      <w:r>
        <w:rPr>
          <w:b/>
          <w:u w:val="single"/>
        </w:rPr>
        <w:t>OUTPUT:</w:t>
      </w:r>
    </w:p>
    <w:p w:rsidR="003C4FF9" w:rsidRDefault="003C4FF9" w:rsidP="003C4FF9">
      <w:pPr>
        <w:pStyle w:val="BodyText2"/>
        <w:ind w:firstLine="720"/>
      </w:pPr>
    </w:p>
    <w:p w:rsidR="003C4FF9" w:rsidRDefault="003C4FF9" w:rsidP="003C4FF9">
      <w:pPr>
        <w:pStyle w:val="BodyText2"/>
        <w:ind w:firstLine="720"/>
      </w:pPr>
      <w:r>
        <w:t>The sum=15</w:t>
      </w:r>
    </w:p>
    <w:p w:rsidR="003C4FF9" w:rsidRDefault="003C4FF9" w:rsidP="003C4FF9">
      <w:pPr>
        <w:spacing w:after="0"/>
        <w:rPr>
          <w:sz w:val="20"/>
          <w:szCs w:val="20"/>
        </w:rPr>
      </w:pPr>
      <w:r>
        <w:br w:type="page"/>
      </w:r>
    </w:p>
    <w:p w:rsidR="003C4FF9" w:rsidRDefault="003C4FF9" w:rsidP="004A110C">
      <w:pPr>
        <w:spacing w:after="0"/>
        <w:rPr>
          <w:sz w:val="20"/>
          <w:szCs w:val="20"/>
        </w:rPr>
      </w:pPr>
    </w:p>
    <w:p w:rsidR="004A110C" w:rsidRPr="004A110C" w:rsidRDefault="004A110C" w:rsidP="004A110C">
      <w:pPr>
        <w:spacing w:after="0"/>
        <w:rPr>
          <w:sz w:val="20"/>
          <w:szCs w:val="20"/>
        </w:rPr>
      </w:pPr>
      <w:r w:rsidRPr="004A110C">
        <w:rPr>
          <w:sz w:val="20"/>
          <w:szCs w:val="20"/>
        </w:rPr>
        <w:t>Pgno:14.18</w:t>
      </w:r>
      <w:r w:rsidR="006651E9">
        <w:rPr>
          <w:sz w:val="20"/>
          <w:szCs w:val="20"/>
        </w:rPr>
        <w:t xml:space="preserve"> </w:t>
      </w:r>
    </w:p>
    <w:p w:rsidR="004A110C" w:rsidRPr="004A110C" w:rsidRDefault="004A110C" w:rsidP="004A110C">
      <w:pPr>
        <w:spacing w:after="0"/>
        <w:rPr>
          <w:sz w:val="20"/>
          <w:szCs w:val="20"/>
        </w:rPr>
      </w:pPr>
      <w:r w:rsidRPr="004A110C">
        <w:rPr>
          <w:sz w:val="20"/>
          <w:szCs w:val="20"/>
        </w:rPr>
        <w:t>Example(above):</w:t>
      </w:r>
    </w:p>
    <w:p w:rsidR="004A110C" w:rsidRPr="004A110C" w:rsidRDefault="004A110C" w:rsidP="004A110C">
      <w:pPr>
        <w:spacing w:after="0"/>
        <w:rPr>
          <w:sz w:val="20"/>
          <w:szCs w:val="20"/>
        </w:rPr>
      </w:pPr>
      <w:r>
        <w:rPr>
          <w:sz w:val="20"/>
          <w:szCs w:val="20"/>
        </w:rPr>
        <w:t>Fun1();</w:t>
      </w:r>
      <w:r w:rsidRPr="004A110C">
        <w:rPr>
          <w:sz w:val="20"/>
          <w:szCs w:val="20"/>
        </w:rPr>
        <w:t xml:space="preserve">should be printed below the </w:t>
      </w:r>
      <w:commentRangeStart w:id="98"/>
      <w:r w:rsidRPr="004A110C">
        <w:rPr>
          <w:sz w:val="20"/>
          <w:szCs w:val="20"/>
        </w:rPr>
        <w:t>printf statement</w:t>
      </w:r>
      <w:commentRangeEnd w:id="98"/>
      <w:r w:rsidR="00634C97">
        <w:rPr>
          <w:rStyle w:val="CommentReference"/>
        </w:rPr>
        <w:commentReference w:id="98"/>
      </w:r>
    </w:p>
    <w:p w:rsidR="004A110C" w:rsidRDefault="004A110C" w:rsidP="004A110C">
      <w:pPr>
        <w:spacing w:after="0"/>
        <w:rPr>
          <w:sz w:val="20"/>
          <w:szCs w:val="20"/>
        </w:rPr>
      </w:pPr>
    </w:p>
    <w:p w:rsidR="003C4FF9" w:rsidRDefault="003C4FF9" w:rsidP="004A110C">
      <w:pPr>
        <w:spacing w:after="0"/>
        <w:rPr>
          <w:sz w:val="20"/>
          <w:szCs w:val="20"/>
        </w:rPr>
      </w:pPr>
    </w:p>
    <w:p w:rsidR="002A5A1F" w:rsidRPr="005301E2" w:rsidRDefault="002A5A1F" w:rsidP="002A5A1F">
      <w:pPr>
        <w:tabs>
          <w:tab w:val="left" w:pos="1530"/>
          <w:tab w:val="right" w:pos="9360"/>
        </w:tabs>
        <w:ind w:left="1530"/>
        <w:rPr>
          <w:sz w:val="28"/>
          <w:szCs w:val="28"/>
        </w:rPr>
      </w:pPr>
      <w:r w:rsidRPr="005301E2">
        <w:rPr>
          <w:sz w:val="28"/>
          <w:szCs w:val="28"/>
        </w:rPr>
        <w:t>#include&lt;stdio.h&gt;</w:t>
      </w:r>
    </w:p>
    <w:p w:rsidR="002A5A1F" w:rsidRPr="005301E2" w:rsidRDefault="002A5A1F" w:rsidP="002A5A1F">
      <w:pPr>
        <w:tabs>
          <w:tab w:val="left" w:pos="1530"/>
          <w:tab w:val="right" w:pos="9360"/>
        </w:tabs>
        <w:ind w:left="1530"/>
        <w:rPr>
          <w:sz w:val="28"/>
          <w:szCs w:val="28"/>
        </w:rPr>
      </w:pPr>
      <w:r w:rsidRPr="005301E2">
        <w:rPr>
          <w:sz w:val="28"/>
          <w:szCs w:val="28"/>
        </w:rPr>
        <w:t>#include&lt;conio.h&gt;</w:t>
      </w:r>
    </w:p>
    <w:p w:rsidR="002A5A1F" w:rsidRPr="005301E2" w:rsidRDefault="002A5A1F" w:rsidP="002A5A1F">
      <w:pPr>
        <w:tabs>
          <w:tab w:val="left" w:pos="1530"/>
          <w:tab w:val="right" w:pos="9360"/>
        </w:tabs>
        <w:ind w:left="1530"/>
        <w:rPr>
          <w:sz w:val="28"/>
          <w:szCs w:val="28"/>
        </w:rPr>
      </w:pPr>
      <w:r w:rsidRPr="005301E2">
        <w:rPr>
          <w:sz w:val="28"/>
          <w:szCs w:val="28"/>
        </w:rPr>
        <w:t>Void fun1(void);</w:t>
      </w:r>
    </w:p>
    <w:p w:rsidR="002A5A1F" w:rsidRPr="005301E2" w:rsidRDefault="002A5A1F" w:rsidP="002A5A1F">
      <w:pPr>
        <w:tabs>
          <w:tab w:val="left" w:pos="1530"/>
          <w:tab w:val="right" w:pos="9360"/>
        </w:tabs>
        <w:ind w:left="1530"/>
        <w:rPr>
          <w:sz w:val="28"/>
          <w:szCs w:val="28"/>
        </w:rPr>
      </w:pPr>
      <w:r w:rsidRPr="005301E2">
        <w:rPr>
          <w:sz w:val="28"/>
          <w:szCs w:val="28"/>
        </w:rPr>
        <w:t>Void fun2( );</w:t>
      </w:r>
    </w:p>
    <w:p w:rsidR="002A5A1F" w:rsidRPr="005301E2" w:rsidRDefault="002A5A1F" w:rsidP="002A5A1F">
      <w:pPr>
        <w:tabs>
          <w:tab w:val="left" w:pos="1530"/>
          <w:tab w:val="right" w:pos="9360"/>
        </w:tabs>
        <w:ind w:left="1530"/>
        <w:rPr>
          <w:sz w:val="28"/>
          <w:szCs w:val="28"/>
        </w:rPr>
      </w:pPr>
      <w:r w:rsidRPr="005301E2">
        <w:rPr>
          <w:sz w:val="28"/>
          <w:szCs w:val="28"/>
        </w:rPr>
        <w:t>Void main( )</w:t>
      </w:r>
    </w:p>
    <w:p w:rsidR="002A5A1F" w:rsidRPr="005301E2" w:rsidRDefault="002A5A1F" w:rsidP="002A5A1F">
      <w:pPr>
        <w:tabs>
          <w:tab w:val="left" w:pos="1530"/>
          <w:tab w:val="right" w:pos="9360"/>
        </w:tabs>
        <w:ind w:left="1530"/>
        <w:rPr>
          <w:sz w:val="28"/>
          <w:szCs w:val="28"/>
        </w:rPr>
      </w:pPr>
      <w:r w:rsidRPr="005301E2">
        <w:rPr>
          <w:sz w:val="28"/>
          <w:szCs w:val="28"/>
        </w:rPr>
        <w:t>{</w:t>
      </w:r>
    </w:p>
    <w:p w:rsidR="002A5A1F" w:rsidRPr="005301E2" w:rsidRDefault="002A5A1F" w:rsidP="002A5A1F">
      <w:pPr>
        <w:tabs>
          <w:tab w:val="left" w:pos="1530"/>
          <w:tab w:val="right" w:pos="9360"/>
        </w:tabs>
        <w:ind w:left="1530"/>
        <w:rPr>
          <w:sz w:val="28"/>
          <w:szCs w:val="28"/>
        </w:rPr>
      </w:pPr>
      <w:r w:rsidRPr="005301E2">
        <w:rPr>
          <w:sz w:val="28"/>
          <w:szCs w:val="28"/>
        </w:rPr>
        <w:t>int m = 1000;</w:t>
      </w:r>
    </w:p>
    <w:p w:rsidR="002A5A1F" w:rsidRPr="005301E2" w:rsidRDefault="002A5A1F" w:rsidP="002A5A1F">
      <w:pPr>
        <w:tabs>
          <w:tab w:val="left" w:pos="1530"/>
          <w:tab w:val="right" w:pos="9360"/>
        </w:tabs>
        <w:ind w:left="1530"/>
        <w:rPr>
          <w:sz w:val="28"/>
          <w:szCs w:val="28"/>
        </w:rPr>
      </w:pPr>
      <w:r w:rsidRPr="005301E2">
        <w:rPr>
          <w:sz w:val="28"/>
          <w:szCs w:val="28"/>
        </w:rPr>
        <w:t>fun2( );</w:t>
      </w:r>
    </w:p>
    <w:p w:rsidR="002A5A1F" w:rsidRPr="005301E2" w:rsidRDefault="002A5A1F" w:rsidP="002A5A1F">
      <w:pPr>
        <w:tabs>
          <w:tab w:val="left" w:pos="1530"/>
          <w:tab w:val="right" w:pos="9360"/>
        </w:tabs>
        <w:ind w:left="1530"/>
        <w:rPr>
          <w:sz w:val="28"/>
          <w:szCs w:val="28"/>
        </w:rPr>
      </w:pPr>
      <w:r w:rsidRPr="005301E2">
        <w:rPr>
          <w:sz w:val="28"/>
          <w:szCs w:val="28"/>
        </w:rPr>
        <w:t>printf(“\n %d”, m);</w:t>
      </w:r>
    </w:p>
    <w:p w:rsidR="002A5A1F" w:rsidRPr="005301E2" w:rsidRDefault="002A5A1F" w:rsidP="002A5A1F">
      <w:pPr>
        <w:tabs>
          <w:tab w:val="left" w:pos="1530"/>
          <w:tab w:val="right" w:pos="9360"/>
        </w:tabs>
        <w:ind w:left="1530"/>
        <w:rPr>
          <w:sz w:val="28"/>
          <w:szCs w:val="28"/>
        </w:rPr>
      </w:pPr>
      <w:r w:rsidRPr="005301E2">
        <w:rPr>
          <w:sz w:val="28"/>
          <w:szCs w:val="28"/>
        </w:rPr>
        <w:t>}</w:t>
      </w:r>
    </w:p>
    <w:p w:rsidR="002A5A1F" w:rsidRPr="005301E2" w:rsidRDefault="002A5A1F" w:rsidP="002A5A1F">
      <w:pPr>
        <w:tabs>
          <w:tab w:val="left" w:pos="1530"/>
          <w:tab w:val="right" w:pos="9360"/>
        </w:tabs>
        <w:ind w:left="1530"/>
        <w:rPr>
          <w:sz w:val="28"/>
          <w:szCs w:val="28"/>
        </w:rPr>
      </w:pPr>
    </w:p>
    <w:p w:rsidR="002A5A1F" w:rsidRPr="005301E2" w:rsidRDefault="002A5A1F" w:rsidP="002A5A1F">
      <w:pPr>
        <w:tabs>
          <w:tab w:val="left" w:pos="1530"/>
          <w:tab w:val="right" w:pos="9360"/>
        </w:tabs>
        <w:ind w:left="1530"/>
        <w:rPr>
          <w:sz w:val="28"/>
          <w:szCs w:val="28"/>
        </w:rPr>
      </w:pPr>
      <w:r w:rsidRPr="005301E2">
        <w:rPr>
          <w:sz w:val="28"/>
          <w:szCs w:val="28"/>
        </w:rPr>
        <w:t>Void fun1( )</w:t>
      </w:r>
    </w:p>
    <w:p w:rsidR="002A5A1F" w:rsidRPr="005301E2" w:rsidRDefault="002A5A1F" w:rsidP="002A5A1F">
      <w:pPr>
        <w:tabs>
          <w:tab w:val="left" w:pos="1530"/>
          <w:tab w:val="right" w:pos="9360"/>
        </w:tabs>
        <w:ind w:left="1530"/>
        <w:rPr>
          <w:sz w:val="28"/>
          <w:szCs w:val="28"/>
        </w:rPr>
      </w:pPr>
      <w:r w:rsidRPr="005301E2">
        <w:rPr>
          <w:sz w:val="28"/>
          <w:szCs w:val="28"/>
        </w:rPr>
        <w:t>{</w:t>
      </w:r>
    </w:p>
    <w:p w:rsidR="002A5A1F" w:rsidRPr="005301E2" w:rsidRDefault="002A5A1F" w:rsidP="002A5A1F">
      <w:pPr>
        <w:tabs>
          <w:tab w:val="left" w:pos="1530"/>
          <w:tab w:val="right" w:pos="9360"/>
        </w:tabs>
        <w:ind w:left="1530"/>
        <w:rPr>
          <w:sz w:val="28"/>
          <w:szCs w:val="28"/>
        </w:rPr>
      </w:pPr>
      <w:r w:rsidRPr="005301E2">
        <w:rPr>
          <w:sz w:val="28"/>
          <w:szCs w:val="28"/>
        </w:rPr>
        <w:t>int m = 100;</w:t>
      </w:r>
    </w:p>
    <w:p w:rsidR="002A5A1F" w:rsidRPr="005301E2" w:rsidRDefault="002A5A1F" w:rsidP="002A5A1F">
      <w:pPr>
        <w:tabs>
          <w:tab w:val="left" w:pos="1530"/>
          <w:tab w:val="right" w:pos="9360"/>
        </w:tabs>
        <w:ind w:left="1530"/>
        <w:rPr>
          <w:sz w:val="28"/>
          <w:szCs w:val="28"/>
        </w:rPr>
      </w:pPr>
      <w:r w:rsidRPr="005301E2">
        <w:rPr>
          <w:sz w:val="28"/>
          <w:szCs w:val="28"/>
        </w:rPr>
        <w:t>printf(“\n %d”, m);</w:t>
      </w:r>
    </w:p>
    <w:p w:rsidR="002A5A1F" w:rsidRPr="005301E2" w:rsidRDefault="002A5A1F" w:rsidP="002A5A1F">
      <w:pPr>
        <w:tabs>
          <w:tab w:val="left" w:pos="1530"/>
          <w:tab w:val="right" w:pos="9360"/>
        </w:tabs>
        <w:ind w:left="1530"/>
        <w:rPr>
          <w:sz w:val="28"/>
          <w:szCs w:val="28"/>
        </w:rPr>
      </w:pPr>
      <w:r w:rsidRPr="005301E2">
        <w:rPr>
          <w:sz w:val="28"/>
          <w:szCs w:val="28"/>
        </w:rPr>
        <w:t>}</w:t>
      </w:r>
    </w:p>
    <w:p w:rsidR="002A5A1F" w:rsidRPr="005301E2" w:rsidRDefault="002A5A1F" w:rsidP="002A5A1F">
      <w:pPr>
        <w:tabs>
          <w:tab w:val="left" w:pos="1530"/>
          <w:tab w:val="right" w:pos="9360"/>
        </w:tabs>
        <w:ind w:left="1530"/>
        <w:rPr>
          <w:sz w:val="28"/>
          <w:szCs w:val="28"/>
        </w:rPr>
      </w:pPr>
    </w:p>
    <w:p w:rsidR="002A5A1F" w:rsidRPr="005301E2" w:rsidRDefault="002A5A1F" w:rsidP="002A5A1F">
      <w:pPr>
        <w:tabs>
          <w:tab w:val="left" w:pos="1530"/>
          <w:tab w:val="right" w:pos="9360"/>
        </w:tabs>
        <w:ind w:left="1530"/>
        <w:rPr>
          <w:sz w:val="28"/>
          <w:szCs w:val="28"/>
        </w:rPr>
      </w:pPr>
      <w:r w:rsidRPr="005301E2">
        <w:rPr>
          <w:sz w:val="28"/>
          <w:szCs w:val="28"/>
        </w:rPr>
        <w:t>Void fun2( )</w:t>
      </w:r>
    </w:p>
    <w:p w:rsidR="002A5A1F" w:rsidRPr="005301E2" w:rsidRDefault="002A5A1F" w:rsidP="002A5A1F">
      <w:pPr>
        <w:tabs>
          <w:tab w:val="left" w:pos="1530"/>
          <w:tab w:val="right" w:pos="9360"/>
        </w:tabs>
        <w:ind w:left="1530"/>
        <w:rPr>
          <w:sz w:val="28"/>
          <w:szCs w:val="28"/>
        </w:rPr>
      </w:pPr>
      <w:r w:rsidRPr="005301E2">
        <w:rPr>
          <w:sz w:val="28"/>
          <w:szCs w:val="28"/>
        </w:rPr>
        <w:t>{</w:t>
      </w:r>
    </w:p>
    <w:p w:rsidR="002A5A1F" w:rsidRPr="005301E2" w:rsidRDefault="002A5A1F" w:rsidP="002A5A1F">
      <w:pPr>
        <w:tabs>
          <w:tab w:val="left" w:pos="1530"/>
          <w:tab w:val="right" w:pos="9360"/>
        </w:tabs>
        <w:ind w:left="1530"/>
        <w:rPr>
          <w:sz w:val="28"/>
          <w:szCs w:val="28"/>
        </w:rPr>
      </w:pPr>
      <w:r w:rsidRPr="005301E2">
        <w:rPr>
          <w:sz w:val="28"/>
          <w:szCs w:val="28"/>
        </w:rPr>
        <w:lastRenderedPageBreak/>
        <w:t>auto int m = 10;</w:t>
      </w:r>
    </w:p>
    <w:p w:rsidR="002A5A1F" w:rsidRPr="005301E2" w:rsidRDefault="002A5A1F" w:rsidP="002A5A1F">
      <w:pPr>
        <w:tabs>
          <w:tab w:val="left" w:pos="1530"/>
          <w:tab w:val="right" w:pos="9360"/>
        </w:tabs>
        <w:ind w:left="1530"/>
        <w:rPr>
          <w:sz w:val="28"/>
          <w:szCs w:val="28"/>
        </w:rPr>
      </w:pPr>
      <w:r w:rsidRPr="005301E2">
        <w:rPr>
          <w:sz w:val="28"/>
          <w:szCs w:val="28"/>
        </w:rPr>
        <w:t>printf:\n %d”, m);</w:t>
      </w:r>
    </w:p>
    <w:p w:rsidR="002A5A1F" w:rsidRPr="005301E2" w:rsidRDefault="002A5A1F" w:rsidP="002A5A1F">
      <w:pPr>
        <w:tabs>
          <w:tab w:val="left" w:pos="1530"/>
          <w:tab w:val="right" w:pos="9360"/>
        </w:tabs>
        <w:ind w:left="1530"/>
        <w:rPr>
          <w:sz w:val="28"/>
          <w:szCs w:val="28"/>
        </w:rPr>
      </w:pPr>
      <w:r w:rsidRPr="005301E2">
        <w:rPr>
          <w:sz w:val="28"/>
          <w:szCs w:val="28"/>
        </w:rPr>
        <w:t>fun1( );</w:t>
      </w:r>
    </w:p>
    <w:p w:rsidR="002A5A1F" w:rsidRDefault="002A5A1F" w:rsidP="002A5A1F">
      <w:pPr>
        <w:tabs>
          <w:tab w:val="left" w:pos="1530"/>
          <w:tab w:val="right" w:pos="9360"/>
        </w:tabs>
        <w:ind w:left="1530"/>
        <w:rPr>
          <w:sz w:val="28"/>
          <w:szCs w:val="28"/>
        </w:rPr>
      </w:pPr>
    </w:p>
    <w:p w:rsidR="002A5A1F" w:rsidRPr="005301E2" w:rsidRDefault="002A5A1F" w:rsidP="002A5A1F">
      <w:pPr>
        <w:tabs>
          <w:tab w:val="left" w:pos="1530"/>
          <w:tab w:val="right" w:pos="9360"/>
        </w:tabs>
        <w:ind w:left="1530"/>
        <w:rPr>
          <w:sz w:val="28"/>
          <w:szCs w:val="28"/>
        </w:rPr>
      </w:pPr>
      <w:r w:rsidRPr="005301E2">
        <w:rPr>
          <w:sz w:val="28"/>
          <w:szCs w:val="28"/>
        </w:rPr>
        <w:t>}</w:t>
      </w:r>
    </w:p>
    <w:p w:rsidR="002A5A1F" w:rsidRPr="00D670E5" w:rsidRDefault="002A5A1F" w:rsidP="002A5A1F">
      <w:pPr>
        <w:tabs>
          <w:tab w:val="left" w:pos="1530"/>
          <w:tab w:val="right" w:pos="9360"/>
        </w:tabs>
        <w:rPr>
          <w:b/>
          <w:sz w:val="28"/>
          <w:szCs w:val="28"/>
          <w:u w:val="single"/>
        </w:rPr>
      </w:pPr>
      <w:r w:rsidRPr="00D670E5">
        <w:rPr>
          <w:b/>
          <w:sz w:val="28"/>
          <w:szCs w:val="28"/>
          <w:u w:val="single"/>
        </w:rPr>
        <w:t>Output</w:t>
      </w:r>
    </w:p>
    <w:p w:rsidR="002A5A1F" w:rsidRPr="005301E2" w:rsidRDefault="002A5A1F" w:rsidP="002A5A1F">
      <w:pPr>
        <w:tabs>
          <w:tab w:val="left" w:pos="1530"/>
          <w:tab w:val="right" w:pos="9360"/>
        </w:tabs>
        <w:ind w:left="1530"/>
        <w:rPr>
          <w:sz w:val="28"/>
          <w:szCs w:val="28"/>
        </w:rPr>
      </w:pPr>
      <w:r w:rsidRPr="005301E2">
        <w:rPr>
          <w:sz w:val="28"/>
          <w:szCs w:val="28"/>
        </w:rPr>
        <w:t>10</w:t>
      </w:r>
    </w:p>
    <w:p w:rsidR="002A5A1F" w:rsidRPr="005301E2" w:rsidRDefault="002A5A1F" w:rsidP="002A5A1F">
      <w:pPr>
        <w:tabs>
          <w:tab w:val="left" w:pos="1530"/>
          <w:tab w:val="right" w:pos="9360"/>
        </w:tabs>
        <w:ind w:left="1530"/>
        <w:rPr>
          <w:sz w:val="28"/>
          <w:szCs w:val="28"/>
        </w:rPr>
      </w:pPr>
      <w:r w:rsidRPr="005301E2">
        <w:rPr>
          <w:sz w:val="28"/>
          <w:szCs w:val="28"/>
        </w:rPr>
        <w:t>100</w:t>
      </w:r>
    </w:p>
    <w:p w:rsidR="002A5A1F" w:rsidRPr="005301E2" w:rsidRDefault="002A5A1F" w:rsidP="002A5A1F">
      <w:pPr>
        <w:tabs>
          <w:tab w:val="left" w:pos="1530"/>
          <w:tab w:val="right" w:pos="9360"/>
        </w:tabs>
        <w:ind w:left="1530"/>
        <w:rPr>
          <w:sz w:val="28"/>
          <w:szCs w:val="28"/>
        </w:rPr>
      </w:pPr>
      <w:r w:rsidRPr="005301E2">
        <w:rPr>
          <w:sz w:val="28"/>
          <w:szCs w:val="28"/>
        </w:rPr>
        <w:t>1000</w:t>
      </w:r>
    </w:p>
    <w:p w:rsidR="003C4FF9" w:rsidRPr="004A110C" w:rsidRDefault="003C4FF9" w:rsidP="004A110C">
      <w:pPr>
        <w:spacing w:after="0"/>
        <w:rPr>
          <w:sz w:val="20"/>
          <w:szCs w:val="20"/>
        </w:rPr>
      </w:pPr>
    </w:p>
    <w:sectPr w:rsidR="003C4FF9" w:rsidRPr="004A110C" w:rsidSect="006F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Kaur, Taranpreet" w:date="2016-07-18T12:48:00Z" w:initials="KT">
    <w:p w:rsidR="00634C97" w:rsidRDefault="00634C97">
      <w:pPr>
        <w:pStyle w:val="CommentText"/>
      </w:pPr>
      <w:r>
        <w:rPr>
          <w:rStyle w:val="CommentReference"/>
        </w:rPr>
        <w:annotationRef/>
      </w:r>
      <w:r>
        <w:t>How this connector is to be inserted?</w:t>
      </w:r>
    </w:p>
  </w:comment>
  <w:comment w:id="19" w:author="Kaur, Taranpreet" w:date="2016-07-18T12:50:00Z" w:initials="KT">
    <w:p w:rsidR="00634C97" w:rsidRDefault="00634C97">
      <w:pPr>
        <w:pStyle w:val="CommentText"/>
      </w:pPr>
      <w:r>
        <w:rPr>
          <w:rStyle w:val="CommentReference"/>
        </w:rPr>
        <w:annotationRef/>
      </w:r>
      <w:r>
        <w:t>On what arrows to put Yes/No.</w:t>
      </w:r>
    </w:p>
  </w:comment>
  <w:comment w:id="95" w:author="Kaur, Taranpreet" w:date="2016-07-18T12:51:00Z" w:initials="KT">
    <w:p w:rsidR="00634C97" w:rsidRDefault="00634C97">
      <w:pPr>
        <w:pStyle w:val="CommentText"/>
      </w:pPr>
      <w:r>
        <w:rPr>
          <w:rStyle w:val="CommentReference"/>
        </w:rPr>
        <w:annotationRef/>
      </w:r>
      <w:r>
        <w:t>How connector to be inserted?</w:t>
      </w:r>
    </w:p>
  </w:comment>
  <w:comment w:id="96" w:author="Kaur, Taranpreet" w:date="2016-07-18T12:56:00Z" w:initials="KT">
    <w:p w:rsidR="00634C97" w:rsidRDefault="00634C97">
      <w:pPr>
        <w:pStyle w:val="CommentText"/>
      </w:pPr>
      <w:r>
        <w:rPr>
          <w:rStyle w:val="CommentReference"/>
        </w:rPr>
        <w:annotationRef/>
      </w:r>
      <w:r>
        <w:t>From 14.7-14.11: How and where to add?</w:t>
      </w:r>
    </w:p>
  </w:comment>
  <w:comment w:id="98" w:author="Kaur, Taranpreet" w:date="2016-07-18T12:55:00Z" w:initials="KT">
    <w:p w:rsidR="00634C97" w:rsidRDefault="00634C97">
      <w:pPr>
        <w:pStyle w:val="CommentText"/>
      </w:pPr>
      <w:r>
        <w:rPr>
          <w:rStyle w:val="CommentReference"/>
        </w:rPr>
        <w:annotationRef/>
      </w:r>
      <w:r>
        <w:t>Below which printf statement, this is to be inserted?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329F" w:rsidRDefault="00A0329F" w:rsidP="009B6443">
      <w:pPr>
        <w:spacing w:after="0" w:line="240" w:lineRule="auto"/>
      </w:pPr>
      <w:r>
        <w:separator/>
      </w:r>
    </w:p>
  </w:endnote>
  <w:endnote w:type="continuationSeparator" w:id="1">
    <w:p w:rsidR="00A0329F" w:rsidRDefault="00A0329F" w:rsidP="009B6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329F" w:rsidRDefault="00A0329F" w:rsidP="009B6443">
      <w:pPr>
        <w:spacing w:after="0" w:line="240" w:lineRule="auto"/>
      </w:pPr>
      <w:r>
        <w:separator/>
      </w:r>
    </w:p>
  </w:footnote>
  <w:footnote w:type="continuationSeparator" w:id="1">
    <w:p w:rsidR="00A0329F" w:rsidRDefault="00A0329F" w:rsidP="009B64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B6443"/>
    <w:rsid w:val="000038EC"/>
    <w:rsid w:val="00027CFA"/>
    <w:rsid w:val="00062190"/>
    <w:rsid w:val="000A33A8"/>
    <w:rsid w:val="000A3888"/>
    <w:rsid w:val="0012715E"/>
    <w:rsid w:val="00155AC9"/>
    <w:rsid w:val="001B40C2"/>
    <w:rsid w:val="001C6FB6"/>
    <w:rsid w:val="001D7E25"/>
    <w:rsid w:val="00287CC7"/>
    <w:rsid w:val="002A5A1F"/>
    <w:rsid w:val="002D517C"/>
    <w:rsid w:val="00323501"/>
    <w:rsid w:val="003A5EBF"/>
    <w:rsid w:val="003C4FF9"/>
    <w:rsid w:val="00465CF3"/>
    <w:rsid w:val="004A110C"/>
    <w:rsid w:val="004E3592"/>
    <w:rsid w:val="005C2909"/>
    <w:rsid w:val="005D7AC3"/>
    <w:rsid w:val="00634C97"/>
    <w:rsid w:val="0065371A"/>
    <w:rsid w:val="00656608"/>
    <w:rsid w:val="006651E9"/>
    <w:rsid w:val="00676C5C"/>
    <w:rsid w:val="006F629B"/>
    <w:rsid w:val="00766E03"/>
    <w:rsid w:val="00772695"/>
    <w:rsid w:val="00891EBB"/>
    <w:rsid w:val="008E77FE"/>
    <w:rsid w:val="009012C8"/>
    <w:rsid w:val="00955125"/>
    <w:rsid w:val="009B6443"/>
    <w:rsid w:val="009F07CD"/>
    <w:rsid w:val="009F0CF2"/>
    <w:rsid w:val="00A0329F"/>
    <w:rsid w:val="00A07E2D"/>
    <w:rsid w:val="00A23E89"/>
    <w:rsid w:val="00A41B6A"/>
    <w:rsid w:val="00A91D66"/>
    <w:rsid w:val="00A91F64"/>
    <w:rsid w:val="00AA04CE"/>
    <w:rsid w:val="00AC0BB1"/>
    <w:rsid w:val="00AE0627"/>
    <w:rsid w:val="00AF47B1"/>
    <w:rsid w:val="00B117B1"/>
    <w:rsid w:val="00B778A2"/>
    <w:rsid w:val="00B9175B"/>
    <w:rsid w:val="00BD78B5"/>
    <w:rsid w:val="00C54429"/>
    <w:rsid w:val="00CB19C2"/>
    <w:rsid w:val="00CC0FEA"/>
    <w:rsid w:val="00CE0A8A"/>
    <w:rsid w:val="00D63AA3"/>
    <w:rsid w:val="00D95D44"/>
    <w:rsid w:val="00DA1FE2"/>
    <w:rsid w:val="00DA6F3B"/>
    <w:rsid w:val="00DF17EB"/>
    <w:rsid w:val="00E137A9"/>
    <w:rsid w:val="00E55E75"/>
    <w:rsid w:val="00E60DAD"/>
    <w:rsid w:val="00EA21E9"/>
    <w:rsid w:val="00F202B6"/>
    <w:rsid w:val="00F37B7A"/>
    <w:rsid w:val="00FD0C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41"/>
        <o:r id="V:Rule4" type="connector" idref="#_x0000_s1042"/>
        <o:r id="V:Rule6" type="connector" idref="#_x0000_s1043"/>
        <o:r id="V:Rule8" type="connector" idref="#_x0000_s1044"/>
        <o:r id="V:Rule10" type="connector" idref="#_x0000_s1045"/>
        <o:r id="V:Rule12" type="connector" idref="#_x0000_s1046"/>
        <o:r id="V:Rule14" type="connector" idref="#_x0000_s1047"/>
        <o:r id="V:Rule16" type="connector" idref="#_x0000_s1048"/>
        <o:r id="V:Rule18" type="connector" idref="#_x0000_s1049"/>
        <o:r id="V:Rule20" type="connector" idref="#_x0000_s1050"/>
        <o:r id="V:Rule22" type="connector" idref="#_x0000_s1051"/>
        <o:r id="V:Rule23" type="connector" idref="#_x0000_s1052"/>
        <o:r id="V:Rule37" type="connector" idref="#_x0000_s1080"/>
        <o:r id="V:Rule38" type="connector" idref="#_x0000_s1081"/>
        <o:r id="V:Rule39" type="connector" idref="#_x0000_s1082"/>
        <o:r id="V:Rule40" type="connector" idref="#_x0000_s1089"/>
        <o:r id="V:Rule41" type="connector" idref="#_x0000_s1090"/>
        <o:r id="V:Rule42" type="connector" idref="#_x0000_s1091"/>
        <o:r id="V:Rule43" type="connector" idref="#_x0000_s1092"/>
        <o:r id="V:Rule44" type="connector" idref="#_x0000_s1093"/>
        <o:r id="V:Rule45" type="connector" idref="#_x0000_s1083"/>
        <o:r id="V:Rule46" type="connector" idref="#_x0000_s1094"/>
        <o:r id="V:Rule47" type="connector" idref="#_x0000_s1095"/>
        <o:r id="V:Rule48" type="connector" idref="#_x0000_s1096"/>
        <o:r id="V:Rule49" type="connector" idref="#_x0000_s1097"/>
        <o:r id="V:Rule50" type="connector" idref="#_x0000_s1101"/>
        <o:r id="V:Rule51" type="connector" idref="#_x0000_s1102"/>
        <o:r id="V:Rule52" type="connector" idref="#_x0000_s1103"/>
        <o:r id="V:Rule53" type="connector" idref="#_x0000_s1110"/>
        <o:r id="V:Rule54" type="connector" idref="#_x0000_s1111"/>
        <o:r id="V:Rule55" type="connector" idref="#_x0000_s1112"/>
        <o:r id="V:Rule56" type="connector" idref="#_x0000_s1113"/>
        <o:r id="V:Rule57" type="connector" idref="#_x0000_s1114"/>
        <o:r id="V:Rule58" type="connector" idref="#_x0000_s1115"/>
        <o:r id="V:Rule59" type="connector" idref="#_x0000_s1116"/>
        <o:r id="V:Rule60" type="connector" idref="#_x0000_s1117"/>
        <o:r id="V:Rule61" type="connector" idref="#_x0000_s1118"/>
        <o:r id="V:Rule62" type="connector" idref="#_x0000_s1119"/>
        <o:r id="V:Rule63" type="connector" idref="#_x0000_s1120"/>
        <o:r id="V:Rule64" type="connector" idref="#_x0000_s1136"/>
        <o:r id="V:Rule65" type="connector" idref="#_x0000_s1137"/>
        <o:r id="V:Rule66" type="connector" idref="#_x0000_s1138"/>
        <o:r id="V:Rule67" type="connector" idref="#_x0000_s1122"/>
        <o:r id="V:Rule68" type="connector" idref="#_x0000_s1139"/>
        <o:r id="V:Rule69" type="connector" idref="#_x0000_s1140"/>
        <o:r id="V:Rule70" type="connector" idref="#_x0000_s1142"/>
        <o:r id="V:Rule71" type="connector" idref="#_x0000_s1143"/>
        <o:r id="V:Rule72" type="connector" idref="#_x0000_s1144"/>
        <o:r id="V:Rule73" type="connector" idref="#_x0000_s1145"/>
        <o:r id="V:Rule74" type="connector" idref="#_x0000_s1146"/>
        <o:r id="V:Rule75" type="connector" idref="#_x0000_s1147"/>
        <o:r id="V:Rule76" type="connector" idref="#_x0000_s1148"/>
        <o:r id="V:Rule77" type="connector" idref="#_x0000_s1149"/>
        <o:r id="V:Rule78" type="connector" idref="#_x0000_s1150"/>
        <o:r id="V:Rule79" type="connector" idref="#_x0000_s1151"/>
        <o:r id="V:Rule80" type="connector" idref="#_x0000_s1152"/>
        <o:r id="V:Rule81" type="connector" idref="#_x0000_s1153"/>
        <o:r id="V:Rule82" type="connector" idref="#_x0000_s1154"/>
        <o:r id="V:Rule83" type="connector" idref="#_x0000_s1124"/>
        <o:r id="V:Rule84" type="connector" idref="#_x0000_s1155"/>
        <o:r id="V:Rule85" type="connector" idref="#_x0000_s1156"/>
        <o:r id="V:Rule86" type="connector" idref="#_x0000_s1157"/>
        <o:r id="V:Rule87" type="connector" idref="#_x0000_s1159"/>
        <o:r id="V:Rule91" type="connector" idref="#_x0000_s1165"/>
        <o:r id="V:Rule92" type="connector" idref="#_x0000_s1180"/>
        <o:r id="V:Rule93" type="connector" idref="#_x0000_s1182"/>
        <o:r id="V:Rule94" type="connector" idref="#_x0000_s1183"/>
        <o:r id="V:Rule95" type="connector" idref="#_x0000_s1184"/>
        <o:r id="V:Rule96" type="connector" idref="#_x0000_s1185"/>
        <o:r id="V:Rule97" type="connector" idref="#_x0000_s1186"/>
        <o:r id="V:Rule98" type="connector" idref="#_x0000_s1187"/>
        <o:r id="V:Rule99" type="connector" idref="#_x0000_s1188"/>
        <o:r id="V:Rule100" type="connector" idref="#_x0000_s1189"/>
        <o:r id="V:Rule101" type="connector" idref="#_x0000_s1190"/>
        <o:r id="V:Rule102" type="connector" idref="#_x0000_s1191"/>
        <o:r id="V:Rule103" type="connector" idref="#_x0000_s1192"/>
        <o:r id="V:Rule104" type="connector" idref="#_x0000_s1193"/>
        <o:r id="V:Rule105" type="connector" idref="#_x0000_s1194"/>
        <o:r id="V:Rule107" type="connector" idref="#_x0000_s1203"/>
        <o:r id="V:Rule109" type="connector" idref="#_x0000_s1204"/>
        <o:r id="V:Rule111" type="connector" idref="#_x0000_s1205"/>
        <o:r id="V:Rule113" type="connector" idref="#_x0000_s1206"/>
        <o:r id="V:Rule115" type="connector" idref="#_x0000_s1207"/>
        <o:r id="V:Rule117" type="connector" idref="#_x0000_s1208"/>
        <o:r id="V:Rule119" type="connector" idref="#_x0000_s1209"/>
        <o:r id="V:Rule121" type="connector" idref="#_x0000_s1210"/>
        <o:r id="V:Rule123" type="connector" idref="#_x0000_s1211"/>
        <o:r id="V:Rule127" type="connector" idref="#_x0000_s1213"/>
        <o:r id="V:Rule129" type="connector" idref="#_x0000_s1214"/>
        <o:r id="V:Rule131" type="connector" idref="#_x0000_s1215"/>
        <o:r id="V:Rule133" type="connector" idref="#_x0000_s1234"/>
        <o:r id="V:Rule135" type="connector" idref="#_x0000_s1235"/>
        <o:r id="V:Rule137" type="connector" idref="#_x0000_s1236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29B"/>
  </w:style>
  <w:style w:type="paragraph" w:styleId="Heading1">
    <w:name w:val="heading 1"/>
    <w:basedOn w:val="Normal"/>
    <w:next w:val="Normal"/>
    <w:link w:val="Heading1Char"/>
    <w:uiPriority w:val="9"/>
    <w:qFormat/>
    <w:rsid w:val="00A41B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B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B6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6443"/>
  </w:style>
  <w:style w:type="paragraph" w:styleId="Footer">
    <w:name w:val="footer"/>
    <w:basedOn w:val="Normal"/>
    <w:link w:val="FooterChar"/>
    <w:uiPriority w:val="99"/>
    <w:semiHidden/>
    <w:unhideWhenUsed/>
    <w:rsid w:val="009B6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6443"/>
  </w:style>
  <w:style w:type="character" w:styleId="CommentReference">
    <w:name w:val="annotation reference"/>
    <w:basedOn w:val="DefaultParagraphFont"/>
    <w:uiPriority w:val="99"/>
    <w:semiHidden/>
    <w:unhideWhenUsed/>
    <w:rsid w:val="00634C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4C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4C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4C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4C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C9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41B6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41B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1B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1B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B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2">
    <w:name w:val="Body Text 2"/>
    <w:basedOn w:val="Normal"/>
    <w:link w:val="BodyText2Char"/>
    <w:rsid w:val="008E77F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2Char">
    <w:name w:val="Body Text 2 Char"/>
    <w:basedOn w:val="DefaultParagraphFont"/>
    <w:link w:val="BodyText2"/>
    <w:rsid w:val="008E77FE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sjit</Company>
  <LinksUpToDate>false</LinksUpToDate>
  <CharactersWithSpaces>3654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cselab</dc:creator>
  <cp:lastModifiedBy>RAJ</cp:lastModifiedBy>
  <cp:revision>2</cp:revision>
  <dcterms:created xsi:type="dcterms:W3CDTF">2016-07-20T08:00:00Z</dcterms:created>
  <dcterms:modified xsi:type="dcterms:W3CDTF">2016-07-20T08:00:00Z</dcterms:modified>
</cp:coreProperties>
</file>